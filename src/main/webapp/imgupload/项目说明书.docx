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both"/>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39975" cy="2339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339975" cy="2339975"/>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center"/>
        <w:outlineLvl w:val="0"/>
        <w:rPr>
          <w:rFonts w:hint="eastAsia" w:ascii="宋体" w:hAnsi="宋体" w:eastAsia="宋体" w:cs="宋体"/>
          <w:b/>
          <w:bCs/>
          <w:kern w:val="0"/>
          <w:sz w:val="72"/>
          <w:szCs w:val="72"/>
          <w:lang w:val="en-US" w:eastAsia="zh-CN" w:bidi="ar"/>
        </w:rPr>
      </w:pPr>
      <w:r>
        <w:rPr>
          <w:rFonts w:hint="eastAsia" w:ascii="宋体" w:hAnsi="宋体" w:eastAsia="宋体" w:cs="宋体"/>
          <w:b/>
          <w:bCs/>
          <w:kern w:val="0"/>
          <w:sz w:val="72"/>
          <w:szCs w:val="72"/>
          <w:lang w:val="en-US" w:eastAsia="zh-CN" w:bidi="ar"/>
        </w:rPr>
        <w:t>Mutual platform</w:t>
      </w:r>
    </w:p>
    <w:p>
      <w:pPr>
        <w:keepNext w:val="0"/>
        <w:keepLines w:val="0"/>
        <w:widowControl/>
        <w:suppressLineNumbers w:val="0"/>
        <w:jc w:val="center"/>
        <w:outlineLvl w:val="0"/>
        <w:rPr>
          <w:rFonts w:hint="eastAsia" w:ascii="宋体" w:hAnsi="宋体" w:eastAsia="宋体" w:cs="宋体"/>
          <w:b/>
          <w:bCs/>
          <w:kern w:val="0"/>
          <w:sz w:val="72"/>
          <w:szCs w:val="72"/>
          <w:lang w:val="en-US" w:eastAsia="zh-CN" w:bidi="ar"/>
        </w:rPr>
      </w:pPr>
      <w:r>
        <w:rPr>
          <w:rFonts w:hint="eastAsia" w:ascii="宋体" w:hAnsi="宋体" w:eastAsia="宋体" w:cs="宋体"/>
          <w:b/>
          <w:bCs/>
          <w:kern w:val="0"/>
          <w:sz w:val="72"/>
          <w:szCs w:val="72"/>
          <w:lang w:val="en-US" w:eastAsia="zh-CN" w:bidi="ar"/>
        </w:rPr>
        <w:t>项目说明书</w:t>
      </w: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spacing w:line="480" w:lineRule="auto"/>
        <w:jc w:val="center"/>
        <w:outlineLvl w:val="0"/>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太原理工大学</w:t>
      </w:r>
    </w:p>
    <w:p>
      <w:pPr>
        <w:keepNext w:val="0"/>
        <w:keepLines w:val="0"/>
        <w:widowControl/>
        <w:suppressLineNumbers w:val="0"/>
        <w:spacing w:line="480" w:lineRule="auto"/>
        <w:jc w:val="center"/>
        <w:outlineLvl w:val="0"/>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团队成员：李宇豪 王浩宇 刘宇 陈晨 杨丽</w:t>
      </w:r>
    </w:p>
    <w:p>
      <w:pPr>
        <w:keepNext w:val="0"/>
        <w:keepLines w:val="0"/>
        <w:widowControl/>
        <w:suppressLineNumbers w:val="0"/>
        <w:jc w:val="center"/>
        <w:outlineLvl w:val="0"/>
        <w:rPr>
          <w:rFonts w:hint="eastAsia" w:ascii="宋体" w:hAnsi="宋体" w:eastAsia="宋体" w:cs="宋体"/>
          <w:kern w:val="0"/>
          <w:sz w:val="32"/>
          <w:szCs w:val="32"/>
          <w:lang w:val="en-US" w:eastAsia="zh-CN" w:bidi="ar"/>
        </w:rPr>
      </w:pPr>
      <w:r>
        <w:rPr>
          <w:rFonts w:hint="eastAsia" w:ascii="宋体" w:hAnsi="宋体" w:eastAsia="宋体" w:cs="宋体"/>
          <w:b/>
          <w:bCs/>
          <w:kern w:val="0"/>
          <w:sz w:val="32"/>
          <w:szCs w:val="32"/>
          <w:lang w:val="en-US" w:eastAsia="zh-CN" w:bidi="ar"/>
        </w:rPr>
        <w:t>2019年4月</w:t>
      </w:r>
    </w:p>
    <w:p>
      <w:pPr>
        <w:jc w:val="center"/>
        <w:rPr>
          <w:sz w:val="32"/>
          <w:szCs w:val="32"/>
        </w:rPr>
      </w:pPr>
    </w:p>
    <w:p>
      <w:pPr>
        <w:jc w:val="center"/>
        <w:rPr>
          <w:sz w:val="32"/>
          <w:szCs w:val="32"/>
        </w:rPr>
      </w:pPr>
    </w:p>
    <w:p>
      <w:pPr>
        <w:jc w:val="both"/>
        <w:outlineLvl w:val="0"/>
        <w:rPr>
          <w:rFonts w:hint="eastAsia"/>
          <w:sz w:val="32"/>
          <w:szCs w:val="32"/>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p>
    <w:p>
      <w:pPr>
        <w:jc w:val="both"/>
        <w:outlineLvl w:val="0"/>
        <w:rPr>
          <w:rFonts w:hint="eastAsia" w:eastAsiaTheme="minorEastAsia"/>
          <w:sz w:val="32"/>
          <w:szCs w:val="32"/>
          <w:lang w:val="en-US" w:eastAsia="zh-CN"/>
        </w:rPr>
      </w:pPr>
      <w:r>
        <w:rPr>
          <w:rFonts w:hint="eastAsia"/>
          <w:sz w:val="32"/>
          <w:szCs w:val="32"/>
          <w:lang w:val="en-US" w:eastAsia="zh-CN"/>
        </w:rPr>
        <w:t>目录</w:t>
      </w:r>
    </w:p>
    <w:p>
      <w:pPr>
        <w:jc w:val="both"/>
        <w:outlineLvl w:val="0"/>
        <w:rPr>
          <w:rFonts w:hint="eastAsia"/>
          <w:sz w:val="32"/>
          <w:szCs w:val="32"/>
        </w:rPr>
      </w:pPr>
      <w:r>
        <w:rPr>
          <w:rFonts w:hint="eastAsia"/>
          <w:sz w:val="32"/>
          <w:szCs w:val="32"/>
        </w:rPr>
        <w:t>第一章项目背景</w:t>
      </w:r>
    </w:p>
    <w:p>
      <w:pPr>
        <w:jc w:val="both"/>
        <w:outlineLvl w:val="1"/>
        <w:rPr>
          <w:rFonts w:hint="eastAsia"/>
          <w:sz w:val="32"/>
          <w:szCs w:val="32"/>
        </w:rPr>
      </w:pPr>
      <w:r>
        <w:rPr>
          <w:rFonts w:hint="eastAsia"/>
          <w:sz w:val="32"/>
          <w:szCs w:val="32"/>
        </w:rPr>
        <w:t>1.1项目简介</w:t>
      </w:r>
    </w:p>
    <w:p>
      <w:pPr>
        <w:jc w:val="both"/>
        <w:outlineLvl w:val="1"/>
        <w:rPr>
          <w:rFonts w:hint="eastAsia"/>
          <w:sz w:val="32"/>
          <w:szCs w:val="32"/>
        </w:rPr>
      </w:pPr>
      <w:r>
        <w:rPr>
          <w:rFonts w:hint="eastAsia"/>
          <w:sz w:val="32"/>
          <w:szCs w:val="32"/>
        </w:rPr>
        <w:t>1.2市场背景</w:t>
      </w:r>
    </w:p>
    <w:p>
      <w:pPr>
        <w:jc w:val="both"/>
        <w:outlineLvl w:val="1"/>
        <w:rPr>
          <w:rFonts w:hint="eastAsia"/>
          <w:sz w:val="32"/>
          <w:szCs w:val="32"/>
        </w:rPr>
      </w:pPr>
      <w:r>
        <w:rPr>
          <w:rFonts w:hint="eastAsia"/>
          <w:sz w:val="32"/>
          <w:szCs w:val="32"/>
        </w:rPr>
        <w:t>1.3技术背景</w:t>
      </w:r>
    </w:p>
    <w:p>
      <w:pPr>
        <w:jc w:val="both"/>
        <w:outlineLvl w:val="0"/>
        <w:rPr>
          <w:rFonts w:hint="eastAsia" w:eastAsiaTheme="minorEastAsia"/>
          <w:sz w:val="32"/>
          <w:szCs w:val="32"/>
          <w:lang w:val="en-US" w:eastAsia="zh-CN"/>
        </w:rPr>
      </w:pPr>
      <w:r>
        <w:rPr>
          <w:rFonts w:hint="eastAsia"/>
          <w:sz w:val="32"/>
          <w:szCs w:val="32"/>
        </w:rPr>
        <w:t>第二章项目</w:t>
      </w:r>
      <w:r>
        <w:rPr>
          <w:rFonts w:hint="eastAsia"/>
          <w:sz w:val="32"/>
          <w:szCs w:val="32"/>
          <w:lang w:val="en-US" w:eastAsia="zh-CN"/>
        </w:rPr>
        <w:t>概况</w:t>
      </w:r>
    </w:p>
    <w:p>
      <w:pPr>
        <w:jc w:val="both"/>
        <w:outlineLvl w:val="1"/>
        <w:rPr>
          <w:rFonts w:hint="eastAsia" w:eastAsiaTheme="minorEastAsia"/>
          <w:sz w:val="32"/>
          <w:szCs w:val="32"/>
          <w:lang w:val="en-US" w:eastAsia="zh-CN"/>
        </w:rPr>
      </w:pPr>
      <w:r>
        <w:rPr>
          <w:rFonts w:hint="eastAsia"/>
          <w:sz w:val="32"/>
          <w:szCs w:val="32"/>
        </w:rPr>
        <w:t>2.1项目</w:t>
      </w:r>
      <w:r>
        <w:rPr>
          <w:rFonts w:hint="eastAsia"/>
          <w:sz w:val="32"/>
          <w:szCs w:val="32"/>
          <w:lang w:val="en-US" w:eastAsia="zh-CN"/>
        </w:rPr>
        <w:t>介绍</w:t>
      </w:r>
    </w:p>
    <w:p>
      <w:pPr>
        <w:jc w:val="both"/>
        <w:outlineLvl w:val="2"/>
        <w:rPr>
          <w:rFonts w:hint="eastAsia"/>
          <w:sz w:val="32"/>
          <w:szCs w:val="32"/>
          <w:lang w:val="en-US" w:eastAsia="zh-CN"/>
        </w:rPr>
      </w:pPr>
      <w:r>
        <w:rPr>
          <w:rFonts w:hint="eastAsia"/>
          <w:sz w:val="32"/>
          <w:szCs w:val="32"/>
          <w:lang w:eastAsia="zh-CN"/>
        </w:rPr>
        <w:t>２</w:t>
      </w:r>
      <w:r>
        <w:rPr>
          <w:rFonts w:hint="eastAsia"/>
          <w:sz w:val="32"/>
          <w:szCs w:val="32"/>
          <w:lang w:val="en-US" w:eastAsia="zh-CN"/>
        </w:rPr>
        <w:t>.１.１项目名称及Ｌｏｇｏ</w:t>
      </w:r>
    </w:p>
    <w:p>
      <w:pPr>
        <w:jc w:val="both"/>
        <w:outlineLvl w:val="2"/>
        <w:rPr>
          <w:rFonts w:hint="default"/>
          <w:sz w:val="32"/>
          <w:szCs w:val="32"/>
          <w:lang w:val="en-US" w:eastAsia="zh-CN"/>
        </w:rPr>
      </w:pPr>
      <w:r>
        <w:rPr>
          <w:rFonts w:hint="eastAsia"/>
          <w:sz w:val="32"/>
          <w:szCs w:val="32"/>
          <w:lang w:val="en-US" w:eastAsia="zh-CN"/>
        </w:rPr>
        <w:t>２.１.２项目理念及目标</w:t>
      </w:r>
    </w:p>
    <w:p>
      <w:pPr>
        <w:jc w:val="both"/>
        <w:outlineLvl w:val="1"/>
        <w:rPr>
          <w:rFonts w:hint="eastAsia"/>
          <w:sz w:val="32"/>
          <w:szCs w:val="32"/>
        </w:rPr>
      </w:pPr>
      <w:r>
        <w:rPr>
          <w:rFonts w:hint="eastAsia"/>
          <w:sz w:val="32"/>
          <w:szCs w:val="32"/>
        </w:rPr>
        <w:t>2.2项目特色</w:t>
      </w:r>
    </w:p>
    <w:p>
      <w:pPr>
        <w:jc w:val="both"/>
        <w:outlineLvl w:val="2"/>
        <w:rPr>
          <w:rFonts w:hint="default" w:eastAsiaTheme="minorEastAsia"/>
          <w:sz w:val="32"/>
          <w:szCs w:val="32"/>
          <w:lang w:val="en-US" w:eastAsia="zh-CN"/>
        </w:rPr>
      </w:pPr>
      <w:r>
        <w:rPr>
          <w:rFonts w:hint="eastAsia"/>
          <w:sz w:val="32"/>
          <w:szCs w:val="32"/>
          <w:lang w:eastAsia="zh-CN"/>
        </w:rPr>
        <w:t>２</w:t>
      </w:r>
      <w:r>
        <w:rPr>
          <w:rFonts w:hint="eastAsia"/>
          <w:sz w:val="32"/>
          <w:szCs w:val="32"/>
          <w:lang w:val="en-US" w:eastAsia="zh-CN"/>
        </w:rPr>
        <w:t>.２.１内容来源</w:t>
      </w:r>
    </w:p>
    <w:p>
      <w:pPr>
        <w:jc w:val="both"/>
        <w:outlineLvl w:val="2"/>
        <w:rPr>
          <w:rFonts w:hint="default"/>
          <w:sz w:val="32"/>
          <w:szCs w:val="32"/>
          <w:lang w:val="en-US" w:eastAsia="zh-CN"/>
        </w:rPr>
      </w:pPr>
      <w:r>
        <w:rPr>
          <w:rFonts w:hint="eastAsia"/>
          <w:sz w:val="32"/>
          <w:szCs w:val="32"/>
          <w:lang w:eastAsia="zh-CN"/>
        </w:rPr>
        <w:t>２</w:t>
      </w:r>
      <w:r>
        <w:rPr>
          <w:rFonts w:hint="eastAsia"/>
          <w:sz w:val="32"/>
          <w:szCs w:val="32"/>
          <w:lang w:val="en-US" w:eastAsia="zh-CN"/>
        </w:rPr>
        <w:t>.２.２权威性</w:t>
      </w:r>
    </w:p>
    <w:p>
      <w:pPr>
        <w:jc w:val="both"/>
        <w:outlineLvl w:val="2"/>
        <w:rPr>
          <w:rFonts w:hint="eastAsia"/>
          <w:sz w:val="32"/>
          <w:szCs w:val="32"/>
          <w:lang w:val="en-US" w:eastAsia="zh-CN"/>
        </w:rPr>
      </w:pPr>
      <w:r>
        <w:rPr>
          <w:rFonts w:hint="eastAsia"/>
          <w:sz w:val="32"/>
          <w:szCs w:val="32"/>
          <w:lang w:val="en-US" w:eastAsia="zh-CN"/>
        </w:rPr>
        <w:t>２.２.３公益性</w:t>
      </w:r>
    </w:p>
    <w:p>
      <w:pPr>
        <w:ind w:firstLine="320" w:firstLineChars="100"/>
        <w:jc w:val="both"/>
        <w:outlineLvl w:val="2"/>
        <w:rPr>
          <w:rFonts w:hint="default"/>
          <w:sz w:val="32"/>
          <w:szCs w:val="32"/>
          <w:lang w:val="en-US" w:eastAsia="zh-CN"/>
        </w:rPr>
      </w:pPr>
      <w:r>
        <w:rPr>
          <w:rFonts w:hint="eastAsia"/>
          <w:sz w:val="32"/>
          <w:szCs w:val="32"/>
          <w:lang w:val="en-US" w:eastAsia="zh-CN"/>
        </w:rPr>
        <w:t>2.2.4特有搜索划分</w:t>
      </w:r>
    </w:p>
    <w:p>
      <w:pPr>
        <w:jc w:val="both"/>
        <w:outlineLvl w:val="1"/>
        <w:rPr>
          <w:rFonts w:hint="eastAsia"/>
          <w:sz w:val="32"/>
          <w:szCs w:val="32"/>
        </w:rPr>
      </w:pPr>
      <w:r>
        <w:rPr>
          <w:rFonts w:hint="eastAsia"/>
          <w:sz w:val="32"/>
          <w:szCs w:val="32"/>
        </w:rPr>
        <w:t>2.3项目总体体系结构及主界面</w:t>
      </w:r>
    </w:p>
    <w:p>
      <w:pPr>
        <w:ind w:firstLine="320" w:firstLineChars="100"/>
        <w:jc w:val="both"/>
        <w:outlineLvl w:val="2"/>
        <w:rPr>
          <w:rFonts w:hint="eastAsia"/>
          <w:color w:val="FF0000"/>
          <w:sz w:val="32"/>
          <w:szCs w:val="32"/>
          <w:lang w:val="en-US" w:eastAsia="zh-CN"/>
        </w:rPr>
      </w:pPr>
      <w:r>
        <w:rPr>
          <w:rFonts w:hint="eastAsia"/>
          <w:color w:val="FF0000"/>
          <w:sz w:val="32"/>
          <w:szCs w:val="32"/>
          <w:lang w:val="en-US" w:eastAsia="zh-CN"/>
        </w:rPr>
        <w:t>图２－１项目总体体系结构图</w:t>
      </w:r>
    </w:p>
    <w:p>
      <w:pPr>
        <w:ind w:firstLine="320" w:firstLineChars="100"/>
        <w:jc w:val="both"/>
        <w:outlineLvl w:val="2"/>
        <w:rPr>
          <w:rFonts w:hint="default"/>
          <w:sz w:val="32"/>
          <w:szCs w:val="32"/>
          <w:lang w:val="en-US" w:eastAsia="zh-CN"/>
        </w:rPr>
      </w:pPr>
      <w:r>
        <w:rPr>
          <w:rFonts w:hint="eastAsia"/>
          <w:sz w:val="32"/>
          <w:szCs w:val="32"/>
          <w:lang w:val="en-US" w:eastAsia="zh-CN"/>
        </w:rPr>
        <w:t>图２－２主界面图</w:t>
      </w:r>
    </w:p>
    <w:p>
      <w:pPr>
        <w:jc w:val="both"/>
        <w:outlineLvl w:val="1"/>
        <w:rPr>
          <w:rFonts w:hint="eastAsia"/>
          <w:color w:val="FF0000"/>
          <w:sz w:val="32"/>
          <w:szCs w:val="32"/>
          <w:lang w:val="en-US" w:eastAsia="zh-CN"/>
        </w:rPr>
      </w:pPr>
      <w:r>
        <w:rPr>
          <w:rFonts w:hint="eastAsia"/>
          <w:color w:val="FF0000"/>
          <w:sz w:val="32"/>
          <w:szCs w:val="32"/>
        </w:rPr>
        <w:t>2.4项目</w:t>
      </w:r>
      <w:r>
        <w:rPr>
          <w:rFonts w:hint="eastAsia"/>
          <w:color w:val="FF0000"/>
          <w:sz w:val="32"/>
          <w:szCs w:val="32"/>
          <w:lang w:val="en-US" w:eastAsia="zh-CN"/>
        </w:rPr>
        <w:t>功能</w:t>
      </w:r>
    </w:p>
    <w:p>
      <w:pPr>
        <w:jc w:val="both"/>
        <w:outlineLvl w:val="1"/>
        <w:rPr>
          <w:rFonts w:hint="eastAsia"/>
          <w:sz w:val="32"/>
          <w:szCs w:val="32"/>
        </w:rPr>
      </w:pPr>
      <w:r>
        <w:rPr>
          <w:rFonts w:hint="eastAsia"/>
          <w:sz w:val="32"/>
          <w:szCs w:val="32"/>
        </w:rPr>
        <w:t>2.5团队简介</w:t>
      </w:r>
    </w:p>
    <w:p>
      <w:pPr>
        <w:ind w:firstLine="320" w:firstLineChars="100"/>
        <w:jc w:val="both"/>
        <w:outlineLvl w:val="1"/>
        <w:rPr>
          <w:rFonts w:hint="eastAsia"/>
          <w:sz w:val="32"/>
          <w:szCs w:val="32"/>
          <w:lang w:val="en-US" w:eastAsia="zh-CN"/>
        </w:rPr>
      </w:pPr>
      <w:r>
        <w:rPr>
          <w:rFonts w:hint="eastAsia"/>
          <w:sz w:val="32"/>
          <w:szCs w:val="32"/>
          <w:lang w:val="en-US" w:eastAsia="zh-CN"/>
        </w:rPr>
        <w:t>2.5.1团队名称</w:t>
      </w:r>
    </w:p>
    <w:p>
      <w:pPr>
        <w:ind w:firstLine="320" w:firstLineChars="100"/>
        <w:jc w:val="both"/>
        <w:outlineLvl w:val="1"/>
        <w:rPr>
          <w:rFonts w:hint="default"/>
          <w:color w:val="FF0000"/>
          <w:sz w:val="32"/>
          <w:szCs w:val="32"/>
          <w:lang w:val="en-US" w:eastAsia="zh-CN"/>
        </w:rPr>
      </w:pPr>
      <w:r>
        <w:rPr>
          <w:rFonts w:hint="eastAsia"/>
          <w:color w:val="FF0000"/>
          <w:sz w:val="32"/>
          <w:szCs w:val="32"/>
          <w:lang w:val="en-US" w:eastAsia="zh-CN"/>
        </w:rPr>
        <w:t>2.5.2团队成员</w:t>
      </w:r>
    </w:p>
    <w:p>
      <w:pPr>
        <w:jc w:val="both"/>
        <w:outlineLvl w:val="0"/>
        <w:rPr>
          <w:rFonts w:hint="default"/>
          <w:color w:val="FF0000"/>
          <w:sz w:val="32"/>
          <w:szCs w:val="32"/>
          <w:lang w:val="en-US" w:eastAsia="zh-CN"/>
        </w:rPr>
      </w:pPr>
      <w:r>
        <w:rPr>
          <w:rFonts w:hint="eastAsia"/>
          <w:color w:val="FF0000"/>
          <w:sz w:val="32"/>
          <w:szCs w:val="32"/>
        </w:rPr>
        <w:t>第三章</w:t>
      </w:r>
      <w:r>
        <w:rPr>
          <w:rFonts w:hint="eastAsia"/>
          <w:color w:val="FF0000"/>
          <w:sz w:val="32"/>
          <w:szCs w:val="32"/>
          <w:lang w:val="en-US" w:eastAsia="zh-CN"/>
        </w:rPr>
        <w:t>技术分析</w:t>
      </w:r>
    </w:p>
    <w:p>
      <w:pPr>
        <w:jc w:val="both"/>
        <w:outlineLvl w:val="0"/>
        <w:rPr>
          <w:rFonts w:hint="eastAsia"/>
          <w:sz w:val="32"/>
          <w:szCs w:val="32"/>
        </w:rPr>
      </w:pPr>
      <w:r>
        <w:rPr>
          <w:rFonts w:hint="eastAsia"/>
          <w:sz w:val="32"/>
          <w:szCs w:val="32"/>
        </w:rPr>
        <w:t>第</w:t>
      </w:r>
      <w:r>
        <w:rPr>
          <w:rFonts w:hint="eastAsia"/>
          <w:sz w:val="32"/>
          <w:szCs w:val="32"/>
          <w:lang w:val="en-US" w:eastAsia="zh-CN"/>
        </w:rPr>
        <w:t>四</w:t>
      </w:r>
      <w:r>
        <w:rPr>
          <w:rFonts w:hint="eastAsia"/>
          <w:sz w:val="32"/>
          <w:szCs w:val="32"/>
        </w:rPr>
        <w:t>章</w:t>
      </w:r>
      <w:r>
        <w:rPr>
          <w:rFonts w:hint="eastAsia"/>
          <w:sz w:val="32"/>
          <w:szCs w:val="32"/>
          <w:lang w:val="en-US" w:eastAsia="zh-CN"/>
        </w:rPr>
        <w:t>运营</w:t>
      </w:r>
      <w:r>
        <w:rPr>
          <w:rFonts w:hint="eastAsia"/>
          <w:sz w:val="32"/>
          <w:szCs w:val="32"/>
        </w:rPr>
        <w:t>发展</w:t>
      </w:r>
    </w:p>
    <w:p>
      <w:pPr>
        <w:jc w:val="both"/>
        <w:outlineLvl w:val="1"/>
        <w:rPr>
          <w:rFonts w:hint="eastAsia"/>
          <w:sz w:val="32"/>
          <w:szCs w:val="32"/>
        </w:rPr>
      </w:pPr>
      <w:r>
        <w:rPr>
          <w:rFonts w:hint="eastAsia"/>
          <w:sz w:val="32"/>
          <w:szCs w:val="32"/>
          <w:lang w:val="en-US" w:eastAsia="zh-CN"/>
        </w:rPr>
        <w:t>4.</w:t>
      </w:r>
      <w:r>
        <w:rPr>
          <w:rFonts w:hint="eastAsia"/>
          <w:sz w:val="32"/>
          <w:szCs w:val="32"/>
        </w:rPr>
        <w:t>1运营管理</w:t>
      </w:r>
    </w:p>
    <w:p>
      <w:pPr>
        <w:jc w:val="both"/>
        <w:outlineLvl w:val="1"/>
        <w:rPr>
          <w:rFonts w:hint="eastAsia"/>
          <w:sz w:val="32"/>
          <w:szCs w:val="32"/>
        </w:rPr>
      </w:pPr>
      <w:r>
        <w:rPr>
          <w:rFonts w:hint="eastAsia"/>
          <w:sz w:val="32"/>
          <w:szCs w:val="32"/>
          <w:lang w:val="en-US" w:eastAsia="zh-CN"/>
        </w:rPr>
        <w:t>4</w:t>
      </w:r>
      <w:r>
        <w:rPr>
          <w:rFonts w:hint="eastAsia"/>
          <w:sz w:val="32"/>
          <w:szCs w:val="32"/>
        </w:rPr>
        <w:t>.2发展规划</w:t>
      </w:r>
    </w:p>
    <w:p>
      <w:pPr>
        <w:jc w:val="both"/>
        <w:outlineLvl w:val="1"/>
        <w:rPr>
          <w:rFonts w:hint="eastAsia"/>
          <w:sz w:val="32"/>
          <w:szCs w:val="32"/>
          <w:lang w:val="en-US" w:eastAsia="zh-CN"/>
        </w:rPr>
      </w:pPr>
      <w:r>
        <w:rPr>
          <w:rFonts w:hint="eastAsia"/>
          <w:sz w:val="32"/>
          <w:szCs w:val="32"/>
          <w:lang w:val="en-US" w:eastAsia="zh-CN"/>
        </w:rPr>
        <w:t>4.2.1功能发展</w:t>
      </w:r>
    </w:p>
    <w:p>
      <w:pPr>
        <w:jc w:val="both"/>
        <w:outlineLvl w:val="1"/>
        <w:rPr>
          <w:rFonts w:hint="default"/>
          <w:sz w:val="32"/>
          <w:szCs w:val="32"/>
          <w:lang w:val="en-US" w:eastAsia="zh-CN"/>
        </w:rPr>
      </w:pPr>
      <w:r>
        <w:rPr>
          <w:rFonts w:hint="eastAsia"/>
          <w:sz w:val="32"/>
          <w:szCs w:val="32"/>
          <w:lang w:val="en-US" w:eastAsia="zh-CN"/>
        </w:rPr>
        <w:t>4.2.2推广计划</w:t>
      </w:r>
    </w:p>
    <w:p>
      <w:pPr>
        <w:jc w:val="both"/>
        <w:outlineLvl w:val="0"/>
        <w:rPr>
          <w:rFonts w:hint="eastAsia"/>
          <w:sz w:val="32"/>
          <w:szCs w:val="32"/>
        </w:rPr>
      </w:pPr>
      <w:r>
        <w:rPr>
          <w:rFonts w:hint="eastAsia"/>
          <w:sz w:val="32"/>
          <w:szCs w:val="32"/>
        </w:rPr>
        <w:t>第</w:t>
      </w:r>
      <w:r>
        <w:rPr>
          <w:rFonts w:hint="eastAsia"/>
          <w:sz w:val="32"/>
          <w:szCs w:val="32"/>
          <w:lang w:val="en-US" w:eastAsia="zh-CN"/>
        </w:rPr>
        <w:t>五</w:t>
      </w:r>
      <w:r>
        <w:rPr>
          <w:rFonts w:hint="eastAsia"/>
          <w:sz w:val="32"/>
          <w:szCs w:val="32"/>
        </w:rPr>
        <w:t>章问题分析</w:t>
      </w:r>
    </w:p>
    <w:p>
      <w:pPr>
        <w:jc w:val="both"/>
        <w:outlineLvl w:val="1"/>
        <w:rPr>
          <w:rFonts w:hint="eastAsia"/>
          <w:sz w:val="32"/>
          <w:szCs w:val="32"/>
          <w:lang w:val="en-US" w:eastAsia="zh-CN"/>
        </w:rPr>
      </w:pPr>
      <w:r>
        <w:rPr>
          <w:rFonts w:hint="eastAsia"/>
          <w:sz w:val="32"/>
          <w:szCs w:val="32"/>
          <w:lang w:val="en-US" w:eastAsia="zh-CN"/>
        </w:rPr>
        <w:t>５.１市场分析及措施</w:t>
      </w:r>
    </w:p>
    <w:p>
      <w:pPr>
        <w:jc w:val="both"/>
        <w:outlineLvl w:val="2"/>
        <w:rPr>
          <w:rFonts w:hint="eastAsia"/>
          <w:sz w:val="32"/>
          <w:szCs w:val="32"/>
          <w:lang w:val="en-US" w:eastAsia="zh-CN"/>
        </w:rPr>
      </w:pPr>
      <w:r>
        <w:rPr>
          <w:rFonts w:hint="eastAsia"/>
          <w:sz w:val="32"/>
          <w:szCs w:val="32"/>
          <w:lang w:val="en-US" w:eastAsia="zh-CN"/>
        </w:rPr>
        <w:t>５.１.１问题分析</w:t>
      </w:r>
    </w:p>
    <w:p>
      <w:pPr>
        <w:jc w:val="both"/>
        <w:outlineLvl w:val="2"/>
        <w:rPr>
          <w:rFonts w:hint="default"/>
          <w:sz w:val="32"/>
          <w:szCs w:val="32"/>
          <w:lang w:val="en-US" w:eastAsia="zh-CN"/>
        </w:rPr>
      </w:pPr>
      <w:r>
        <w:rPr>
          <w:rFonts w:hint="eastAsia"/>
          <w:sz w:val="32"/>
          <w:szCs w:val="32"/>
          <w:lang w:val="en-US" w:eastAsia="zh-CN"/>
        </w:rPr>
        <w:t>５.１.２解决措施</w:t>
      </w:r>
    </w:p>
    <w:p>
      <w:pPr>
        <w:jc w:val="both"/>
        <w:outlineLvl w:val="1"/>
        <w:rPr>
          <w:rFonts w:hint="eastAsia"/>
          <w:sz w:val="32"/>
          <w:szCs w:val="32"/>
          <w:lang w:val="en-US" w:eastAsia="zh-CN"/>
        </w:rPr>
      </w:pPr>
      <w:r>
        <w:rPr>
          <w:rFonts w:hint="eastAsia"/>
          <w:sz w:val="32"/>
          <w:szCs w:val="32"/>
          <w:lang w:val="en-US" w:eastAsia="zh-CN"/>
        </w:rPr>
        <w:t>５.２技术问题及措施</w:t>
      </w:r>
    </w:p>
    <w:p>
      <w:pPr>
        <w:jc w:val="both"/>
        <w:outlineLvl w:val="2"/>
        <w:rPr>
          <w:rFonts w:hint="default"/>
          <w:sz w:val="32"/>
          <w:szCs w:val="32"/>
          <w:lang w:val="en-US" w:eastAsia="zh-CN"/>
        </w:rPr>
      </w:pPr>
      <w:r>
        <w:rPr>
          <w:rFonts w:hint="eastAsia"/>
          <w:sz w:val="32"/>
          <w:szCs w:val="32"/>
          <w:lang w:val="en-US" w:eastAsia="zh-CN"/>
        </w:rPr>
        <w:t>５.２.１问题分析</w:t>
      </w:r>
    </w:p>
    <w:p>
      <w:pPr>
        <w:jc w:val="both"/>
        <w:outlineLvl w:val="2"/>
        <w:rPr>
          <w:rFonts w:hint="default"/>
          <w:sz w:val="32"/>
          <w:szCs w:val="32"/>
          <w:lang w:val="en-US" w:eastAsia="zh-CN"/>
        </w:rPr>
      </w:pPr>
      <w:r>
        <w:rPr>
          <w:rFonts w:hint="eastAsia"/>
          <w:sz w:val="32"/>
          <w:szCs w:val="32"/>
          <w:lang w:val="en-US" w:eastAsia="zh-CN"/>
        </w:rPr>
        <w:t>５.２.２解决措施</w:t>
      </w:r>
    </w:p>
    <w:p>
      <w:pPr>
        <w:jc w:val="both"/>
        <w:outlineLvl w:val="1"/>
        <w:rPr>
          <w:rFonts w:hint="eastAsia"/>
          <w:sz w:val="32"/>
          <w:szCs w:val="32"/>
          <w:lang w:val="en-US" w:eastAsia="zh-CN"/>
        </w:rPr>
      </w:pPr>
      <w:r>
        <w:rPr>
          <w:rFonts w:hint="eastAsia"/>
          <w:sz w:val="32"/>
          <w:szCs w:val="32"/>
          <w:lang w:val="en-US" w:eastAsia="zh-CN"/>
        </w:rPr>
        <w:t>５.３管理问题及措施</w:t>
      </w:r>
    </w:p>
    <w:p>
      <w:pPr>
        <w:jc w:val="both"/>
        <w:outlineLvl w:val="2"/>
        <w:rPr>
          <w:rFonts w:hint="eastAsia"/>
          <w:sz w:val="32"/>
          <w:szCs w:val="32"/>
          <w:lang w:val="en-US" w:eastAsia="zh-CN"/>
        </w:rPr>
      </w:pPr>
      <w:r>
        <w:rPr>
          <w:rFonts w:hint="eastAsia"/>
          <w:sz w:val="32"/>
          <w:szCs w:val="32"/>
          <w:lang w:val="en-US" w:eastAsia="zh-CN"/>
        </w:rPr>
        <w:t>５.３.１问题分析</w:t>
      </w:r>
    </w:p>
    <w:p>
      <w:pPr>
        <w:jc w:val="both"/>
        <w:outlineLvl w:val="2"/>
        <w:rPr>
          <w:rFonts w:hint="default"/>
          <w:sz w:val="32"/>
          <w:szCs w:val="32"/>
          <w:lang w:val="en-US" w:eastAsia="zh-CN"/>
        </w:rPr>
      </w:pPr>
      <w:r>
        <w:rPr>
          <w:rFonts w:hint="eastAsia"/>
          <w:sz w:val="32"/>
          <w:szCs w:val="32"/>
          <w:lang w:val="en-US" w:eastAsia="zh-CN"/>
        </w:rPr>
        <w:t>５.３.２解决措施</w:t>
      </w: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outlineLvl w:val="0"/>
        <w:rPr>
          <w:rFonts w:hint="eastAsia"/>
          <w:sz w:val="32"/>
          <w:szCs w:val="32"/>
        </w:rPr>
      </w:pPr>
      <w:r>
        <w:rPr>
          <w:rFonts w:hint="eastAsia"/>
          <w:sz w:val="32"/>
          <w:szCs w:val="32"/>
        </w:rPr>
        <w:t>第一章项目背景</w:t>
      </w:r>
    </w:p>
    <w:p>
      <w:pPr>
        <w:jc w:val="both"/>
        <w:outlineLvl w:val="1"/>
        <w:rPr>
          <w:rFonts w:hint="eastAsia"/>
          <w:sz w:val="32"/>
          <w:szCs w:val="32"/>
        </w:rPr>
      </w:pPr>
      <w:r>
        <w:rPr>
          <w:rFonts w:hint="eastAsia"/>
          <w:sz w:val="32"/>
          <w:szCs w:val="32"/>
        </w:rPr>
        <w:t>1.1项目简介</w:t>
      </w:r>
    </w:p>
    <w:p>
      <w:pPr>
        <w:numPr>
          <w:ilvl w:val="0"/>
          <w:numId w:val="0"/>
        </w:numPr>
        <w:ind w:firstLine="560" w:firstLineChars="200"/>
        <w:rPr>
          <w:rFonts w:hint="eastAsia"/>
          <w:sz w:val="28"/>
          <w:szCs w:val="28"/>
        </w:rPr>
      </w:pPr>
      <w:r>
        <w:rPr>
          <w:rFonts w:hint="eastAsia"/>
          <w:sz w:val="28"/>
          <w:szCs w:val="28"/>
        </w:rPr>
        <w:t>Mutual Platform通过学者分享心得和专业资源共享等方式，来为一些有意提高自己专业技能的学生提供一个可靠的</w:t>
      </w:r>
      <w:r>
        <w:rPr>
          <w:rFonts w:hint="eastAsia"/>
          <w:sz w:val="28"/>
          <w:szCs w:val="28"/>
          <w:lang w:val="en-US" w:eastAsia="zh-CN"/>
        </w:rPr>
        <w:t>学习</w:t>
      </w:r>
      <w:r>
        <w:rPr>
          <w:rFonts w:hint="eastAsia"/>
          <w:sz w:val="28"/>
          <w:szCs w:val="28"/>
        </w:rPr>
        <w:t>平台</w:t>
      </w:r>
      <w:r>
        <w:rPr>
          <w:rFonts w:hint="eastAsia"/>
          <w:sz w:val="28"/>
          <w:szCs w:val="28"/>
          <w:lang w:eastAsia="zh-CN"/>
        </w:rPr>
        <w:t>，</w:t>
      </w:r>
      <w:r>
        <w:rPr>
          <w:rFonts w:hint="eastAsia"/>
          <w:sz w:val="28"/>
          <w:szCs w:val="28"/>
          <w:lang w:val="en-US" w:eastAsia="zh-CN"/>
        </w:rPr>
        <w:t>该平台为</w:t>
      </w:r>
      <w:r>
        <w:rPr>
          <w:rFonts w:hint="eastAsia"/>
          <w:color w:val="000000" w:themeColor="text1"/>
          <w:sz w:val="28"/>
          <w:szCs w:val="28"/>
          <w:lang w:val="en-US" w:eastAsia="zh-CN"/>
          <w14:textFill>
            <w14:solidFill>
              <w14:schemeClr w14:val="tx1"/>
            </w14:solidFill>
          </w14:textFill>
        </w:rPr>
        <w:t>半虚拟化平台，</w:t>
      </w:r>
      <w:r>
        <w:rPr>
          <w:rFonts w:hint="eastAsia"/>
          <w:sz w:val="28"/>
          <w:szCs w:val="28"/>
          <w:lang w:val="en-US" w:eastAsia="zh-CN"/>
        </w:rPr>
        <w:t>以开源互助为宗旨，不收取任何中间费用，目的仅在于帮助学者学习到有吸引力的知识</w:t>
      </w:r>
      <w:r>
        <w:rPr>
          <w:rFonts w:hint="eastAsia"/>
          <w:sz w:val="28"/>
          <w:szCs w:val="28"/>
        </w:rPr>
        <w:t>。用户可通过地域划分、学校划分、专业划分等搜索方式来寻求自己需要的专业学习资源，同时可以通过问答方式提出自己的疑惑</w:t>
      </w:r>
      <w:r>
        <w:rPr>
          <w:rFonts w:hint="eastAsia"/>
          <w:sz w:val="28"/>
          <w:szCs w:val="28"/>
          <w:lang w:val="en-US" w:eastAsia="zh-CN"/>
        </w:rPr>
        <w:t>以</w:t>
      </w:r>
      <w:r>
        <w:rPr>
          <w:rFonts w:hint="eastAsia"/>
          <w:sz w:val="28"/>
          <w:szCs w:val="28"/>
        </w:rPr>
        <w:t>寻求他人解答</w:t>
      </w:r>
      <w:r>
        <w:rPr>
          <w:rFonts w:hint="eastAsia"/>
          <w:sz w:val="28"/>
          <w:szCs w:val="28"/>
          <w:lang w:eastAsia="zh-CN"/>
        </w:rPr>
        <w:t>，</w:t>
      </w:r>
      <w:r>
        <w:rPr>
          <w:rFonts w:hint="eastAsia"/>
          <w:sz w:val="28"/>
          <w:szCs w:val="28"/>
          <w:lang w:val="en-US" w:eastAsia="zh-CN"/>
        </w:rPr>
        <w:t>平台会定期发布适用于用户的小程序以及插件，以此来帮助学生理解和使用</w:t>
      </w:r>
      <w:r>
        <w:rPr>
          <w:rFonts w:hint="eastAsia"/>
          <w:sz w:val="28"/>
          <w:szCs w:val="28"/>
        </w:rPr>
        <w:t>。该项目在技术应用创新的推动下，通过技术革新及合作共享，建立全国高校共享的专业学习资源数据库，把握互联网“共享”的特点和平台“互助”的理念，意在营造一个良好真实的学习平台新生态，</w:t>
      </w:r>
      <w:r>
        <w:rPr>
          <w:rFonts w:hint="eastAsia"/>
          <w:sz w:val="28"/>
          <w:szCs w:val="28"/>
          <w:lang w:val="en-US" w:eastAsia="zh-CN"/>
        </w:rPr>
        <w:t>平台利用</w:t>
      </w:r>
      <w:r>
        <w:rPr>
          <w:rFonts w:hint="eastAsia"/>
          <w:sz w:val="28"/>
          <w:szCs w:val="28"/>
        </w:rPr>
        <w:t xml:space="preserve">搜索技术和校园身份认证等优势，保障平台内容的真实可靠性。 </w:t>
      </w:r>
    </w:p>
    <w:p>
      <w:pPr>
        <w:jc w:val="both"/>
        <w:outlineLvl w:val="1"/>
        <w:rPr>
          <w:rFonts w:hint="eastAsia"/>
          <w:sz w:val="32"/>
          <w:szCs w:val="32"/>
        </w:rPr>
      </w:pPr>
      <w:r>
        <w:rPr>
          <w:rFonts w:hint="eastAsia"/>
          <w:sz w:val="32"/>
          <w:szCs w:val="32"/>
        </w:rPr>
        <w:t>1.2市场背景</w:t>
      </w:r>
    </w:p>
    <w:p>
      <w:pPr>
        <w:numPr>
          <w:ilvl w:val="0"/>
          <w:numId w:val="0"/>
        </w:numPr>
        <w:rPr>
          <w:rFonts w:hint="eastAsia"/>
          <w:sz w:val="28"/>
          <w:szCs w:val="28"/>
          <w:lang w:val="en-US" w:eastAsia="zh-CN"/>
        </w:rPr>
      </w:pPr>
      <w:r>
        <w:rPr>
          <w:rFonts w:hint="eastAsia"/>
          <w:sz w:val="28"/>
          <w:szCs w:val="28"/>
          <w:lang w:val="en-US" w:eastAsia="zh-CN"/>
        </w:rPr>
        <w:t>　　当下的一些大学生对于专业领域的知识基本还停留在课堂和书本，对于专业知识的掌握以及应用情况并不理想，缺少相关专业知识应用的经验。大学很重要的就是培养自学能力，而缺乏良好的自学途径的又在一定程度上阻碍了学生们的发展。</w:t>
      </w:r>
    </w:p>
    <w:p>
      <w:pPr>
        <w:numPr>
          <w:ilvl w:val="0"/>
          <w:numId w:val="0"/>
        </w:numPr>
        <w:ind w:firstLine="573"/>
        <w:rPr>
          <w:rFonts w:hint="eastAsia"/>
          <w:sz w:val="28"/>
          <w:szCs w:val="28"/>
          <w:lang w:val="en-US" w:eastAsia="zh-CN"/>
        </w:rPr>
      </w:pPr>
      <w:r>
        <w:rPr>
          <w:rFonts w:hint="eastAsia"/>
          <w:sz w:val="28"/>
          <w:szCs w:val="28"/>
          <w:lang w:val="en-US" w:eastAsia="zh-CN"/>
        </w:rPr>
        <w:t>与此同时随着科学网络信息技术的发展，线上学习有了质的飞跃，网络学习平台非常活跃，各种问题也随之而来，网络搜索的不精准性、信息资源的不可靠性以及难以应用专业知识等，使得网络学习环境急需改善。</w:t>
      </w:r>
    </w:p>
    <w:p>
      <w:pPr>
        <w:numPr>
          <w:ilvl w:val="0"/>
          <w:numId w:val="0"/>
        </w:numPr>
        <w:ind w:firstLine="573"/>
        <w:rPr>
          <w:rFonts w:hint="eastAsia"/>
          <w:sz w:val="28"/>
          <w:szCs w:val="28"/>
          <w:lang w:val="en-US" w:eastAsia="zh-CN"/>
        </w:rPr>
      </w:pPr>
      <w:r>
        <w:rPr>
          <w:rFonts w:hint="eastAsia"/>
          <w:sz w:val="28"/>
          <w:szCs w:val="28"/>
          <w:lang w:val="en-US" w:eastAsia="zh-CN"/>
        </w:rPr>
        <w:t>鉴于以上问题，我们团队特建立</w:t>
      </w:r>
      <w:r>
        <w:rPr>
          <w:rFonts w:hint="eastAsia"/>
          <w:sz w:val="28"/>
          <w:szCs w:val="28"/>
        </w:rPr>
        <w:t>Mutual Platform</w:t>
      </w:r>
      <w:r>
        <w:rPr>
          <w:rFonts w:hint="eastAsia"/>
          <w:sz w:val="28"/>
          <w:szCs w:val="28"/>
          <w:lang w:val="en-US" w:eastAsia="zh-CN"/>
        </w:rPr>
        <w:t>学生互助平台来为广大学子解决资源不可靠的问题。我们平台致力于提供最权威、最真实可靠的资源共享，使得用户能最大限度的用于专业知识。让用户更放心、更快速便捷的寻找学习资源，应用知识技能，解决资源不可靠、不系统、难以应用专业知识等问题，提供给用户更为细致周到的服务。</w:t>
      </w:r>
    </w:p>
    <w:p>
      <w:pPr>
        <w:numPr>
          <w:ilvl w:val="0"/>
          <w:numId w:val="0"/>
        </w:numPr>
        <w:outlineLvl w:val="1"/>
        <w:rPr>
          <w:rFonts w:hint="eastAsia"/>
          <w:sz w:val="28"/>
          <w:szCs w:val="28"/>
          <w:lang w:val="en-US" w:eastAsia="zh-CN"/>
        </w:rPr>
      </w:pPr>
      <w:r>
        <w:rPr>
          <w:rFonts w:hint="eastAsia"/>
          <w:sz w:val="28"/>
          <w:szCs w:val="28"/>
          <w:lang w:val="en-US" w:eastAsia="zh-CN"/>
        </w:rPr>
        <w:t>１.３技术背景</w:t>
      </w:r>
    </w:p>
    <w:p>
      <w:pPr>
        <w:numPr>
          <w:ilvl w:val="0"/>
          <w:numId w:val="0"/>
        </w:numPr>
        <w:ind w:firstLine="420" w:firstLineChars="0"/>
        <w:rPr>
          <w:rFonts w:hint="eastAsia"/>
          <w:sz w:val="28"/>
          <w:szCs w:val="28"/>
          <w:lang w:val="en-US" w:eastAsia="zh-CN"/>
        </w:rPr>
      </w:pPr>
      <w:r>
        <w:rPr>
          <w:rFonts w:hint="eastAsia"/>
          <w:sz w:val="28"/>
          <w:szCs w:val="28"/>
        </w:rPr>
        <w:t>Mutual Platform</w:t>
      </w:r>
      <w:r>
        <w:rPr>
          <w:rFonts w:hint="eastAsia"/>
          <w:sz w:val="28"/>
          <w:szCs w:val="28"/>
          <w:lang w:val="en-US" w:eastAsia="zh-CN"/>
        </w:rPr>
        <w:t>由Mutual Team团队负责研发与技术支持，团队成员均来自太原理工大学软件学院，具备娴熟的软件设计和开发技术。根据团队的调研和商讨，确定了</w:t>
      </w:r>
      <w:r>
        <w:rPr>
          <w:rFonts w:hint="eastAsia"/>
          <w:sz w:val="28"/>
          <w:szCs w:val="28"/>
        </w:rPr>
        <w:t>Mutual Platform</w:t>
      </w:r>
      <w:r>
        <w:rPr>
          <w:rFonts w:hint="eastAsia"/>
          <w:sz w:val="28"/>
          <w:szCs w:val="28"/>
          <w:lang w:val="en-US" w:eastAsia="zh-CN"/>
        </w:rPr>
        <w:t>平台的初期模型与设计思路，前期的平台界面和功能连接由技术成员逐步设计，从而形成平台的大体模型。</w:t>
      </w:r>
      <w:r>
        <w:rPr>
          <w:rFonts w:hint="eastAsia"/>
          <w:sz w:val="28"/>
          <w:szCs w:val="28"/>
        </w:rPr>
        <w:t>Mutual Platform</w:t>
      </w:r>
      <w:r>
        <w:rPr>
          <w:rFonts w:hint="eastAsia"/>
          <w:sz w:val="28"/>
          <w:szCs w:val="28"/>
          <w:lang w:val="en-US" w:eastAsia="zh-CN"/>
        </w:rPr>
        <w:t>平台同时支持移动端和PC端，为用户提供可选择的使用方式。初期的研发、调试主要实现平台的技术功能模块，后台主要采用spring boot 框架集成swagger，以MySQL作为主存数据库，Redis作为缓存数据库，前端采用Vue框架，后期将采用更加成熟的技术完善</w:t>
      </w:r>
      <w:r>
        <w:rPr>
          <w:rFonts w:hint="eastAsia"/>
          <w:sz w:val="28"/>
          <w:szCs w:val="28"/>
        </w:rPr>
        <w:t>Mutual Platform</w:t>
      </w:r>
      <w:r>
        <w:rPr>
          <w:rFonts w:hint="eastAsia"/>
          <w:sz w:val="28"/>
          <w:szCs w:val="28"/>
          <w:lang w:val="en-US" w:eastAsia="zh-CN"/>
        </w:rPr>
        <w:t>。此外，我们还会定期进行维护和升级，更好的服务用户，保证平台的安全和良好的用户体验感。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1"/>
        </w:numPr>
        <w:outlineLvl w:val="0"/>
        <w:rPr>
          <w:rFonts w:hint="eastAsia"/>
          <w:sz w:val="28"/>
          <w:szCs w:val="28"/>
          <w:lang w:val="en-US" w:eastAsia="zh-CN"/>
        </w:rPr>
      </w:pPr>
      <w:r>
        <w:rPr>
          <w:rFonts w:hint="eastAsia"/>
          <w:sz w:val="28"/>
          <w:szCs w:val="28"/>
          <w:lang w:val="en-US" w:eastAsia="zh-CN"/>
        </w:rPr>
        <w:t>项目介绍</w:t>
      </w:r>
    </w:p>
    <w:p>
      <w:pPr>
        <w:numPr>
          <w:ilvl w:val="0"/>
          <w:numId w:val="0"/>
        </w:numPr>
        <w:outlineLvl w:val="1"/>
        <w:rPr>
          <w:rFonts w:hint="eastAsia"/>
          <w:sz w:val="28"/>
          <w:szCs w:val="28"/>
          <w:lang w:val="en-US" w:eastAsia="zh-CN"/>
        </w:rPr>
      </w:pPr>
      <w:r>
        <w:rPr>
          <w:rFonts w:hint="eastAsia"/>
          <w:sz w:val="28"/>
          <w:szCs w:val="28"/>
          <w:lang w:val="en-US" w:eastAsia="zh-CN"/>
        </w:rPr>
        <w:t>２.１项目介绍</w:t>
      </w:r>
    </w:p>
    <w:p>
      <w:pPr>
        <w:numPr>
          <w:ilvl w:val="0"/>
          <w:numId w:val="0"/>
        </w:numPr>
        <w:outlineLvl w:val="2"/>
        <w:rPr>
          <w:rFonts w:hint="default"/>
          <w:sz w:val="28"/>
          <w:szCs w:val="28"/>
          <w:lang w:val="en-US" w:eastAsia="zh-CN"/>
        </w:rPr>
      </w:pPr>
      <w:r>
        <w:rPr>
          <w:rFonts w:hint="eastAsia"/>
          <w:sz w:val="28"/>
          <w:szCs w:val="28"/>
          <w:lang w:val="en-US" w:eastAsia="zh-CN"/>
        </w:rPr>
        <w:t>２.１.１项目名称及Ｌｏｇｏ</w:t>
      </w:r>
    </w:p>
    <w:p>
      <w:pPr>
        <w:numPr>
          <w:ilvl w:val="0"/>
          <w:numId w:val="0"/>
        </w:numPr>
        <w:rPr>
          <w:rFonts w:hint="eastAsia" w:eastAsiaTheme="minorEastAsia"/>
          <w:sz w:val="28"/>
          <w:szCs w:val="28"/>
          <w:lang w:eastAsia="zh-CN"/>
        </w:rPr>
      </w:pPr>
      <w:r>
        <w:rPr>
          <w:rFonts w:hint="eastAsia"/>
          <w:sz w:val="28"/>
          <w:szCs w:val="28"/>
          <w:lang w:eastAsia="zh-CN"/>
        </w:rPr>
        <w:t>　</w:t>
      </w:r>
      <w:r>
        <w:rPr>
          <w:rFonts w:hint="eastAsia"/>
          <w:sz w:val="28"/>
          <w:szCs w:val="28"/>
          <w:lang w:val="en-US" w:eastAsia="zh-CN"/>
        </w:rPr>
        <w:t>名称：</w:t>
      </w:r>
      <w:r>
        <w:rPr>
          <w:rFonts w:hint="eastAsia"/>
          <w:sz w:val="28"/>
          <w:szCs w:val="28"/>
        </w:rPr>
        <w:t>Mutual Platform</w:t>
      </w:r>
      <w:r>
        <w:rPr>
          <w:rFonts w:hint="eastAsia"/>
          <w:sz w:val="28"/>
          <w:szCs w:val="28"/>
          <w:lang w:eastAsia="zh-CN"/>
        </w:rPr>
        <w:t>（</w:t>
      </w:r>
      <w:r>
        <w:rPr>
          <w:rFonts w:hint="eastAsia"/>
          <w:sz w:val="28"/>
          <w:szCs w:val="28"/>
          <w:lang w:val="en-US" w:eastAsia="zh-CN"/>
        </w:rPr>
        <w:t>互助平台</w:t>
      </w:r>
      <w:r>
        <w:rPr>
          <w:rFonts w:hint="eastAsia"/>
          <w:sz w:val="28"/>
          <w:szCs w:val="28"/>
          <w:lang w:eastAsia="zh-CN"/>
        </w:rPr>
        <w:t>）</w:t>
      </w:r>
    </w:p>
    <w:p>
      <w:pPr>
        <w:numPr>
          <w:ilvl w:val="0"/>
          <w:numId w:val="0"/>
        </w:numPr>
        <w:ind w:firstLine="280" w:firstLineChars="100"/>
        <w:rPr>
          <w:rFonts w:hint="default" w:eastAsiaTheme="minorEastAsia"/>
          <w:sz w:val="28"/>
          <w:szCs w:val="28"/>
          <w:vertAlign w:val="baseline"/>
          <w:lang w:val="en-US" w:eastAsia="zh-CN"/>
        </w:rPr>
      </w:pPr>
      <w:r>
        <w:rPr>
          <w:rFonts w:hint="eastAsia"/>
          <w:sz w:val="28"/>
          <w:szCs w:val="28"/>
          <w:lang w:val="en-US" w:eastAsia="zh-CN"/>
        </w:rPr>
        <w:t>Logo：</w:t>
      </w:r>
    </w:p>
    <w:tbl>
      <w:tblPr>
        <w:tblStyle w:val="6"/>
        <w:tblpPr w:leftFromText="180" w:rightFromText="180" w:vertAnchor="text" w:horzAnchor="page" w:tblpX="2396" w:tblpY="67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2"/>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tcPr>
          <w:p>
            <w:pPr>
              <w:numPr>
                <w:ilvl w:val="0"/>
                <w:numId w:val="0"/>
              </w:numPr>
              <w:rPr>
                <w:rFonts w:hint="default" w:eastAsiaTheme="minorEastAsia"/>
                <w:sz w:val="28"/>
                <w:szCs w:val="28"/>
                <w:vertAlign w:val="baseline"/>
                <w:lang w:val="en-US" w:eastAsia="zh-CN"/>
              </w:rPr>
            </w:pPr>
            <w:r>
              <w:rPr>
                <w:rFonts w:hint="default"/>
                <w:sz w:val="28"/>
                <w:szCs w:val="28"/>
                <w:lang w:val="en-US" w:eastAsia="zh-CN"/>
              </w:rPr>
              <w:drawing>
                <wp:inline distT="0" distB="0" distL="114300" distR="114300">
                  <wp:extent cx="1714500" cy="1714500"/>
                  <wp:effectExtent l="0" t="0" r="7620" b="762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1"/>
                          <a:stretch>
                            <a:fillRect/>
                          </a:stretch>
                        </pic:blipFill>
                        <pic:spPr>
                          <a:xfrm>
                            <a:off x="0" y="0"/>
                            <a:ext cx="1714500" cy="1714500"/>
                          </a:xfrm>
                          <a:prstGeom prst="rect">
                            <a:avLst/>
                          </a:prstGeom>
                        </pic:spPr>
                      </pic:pic>
                    </a:graphicData>
                  </a:graphic>
                </wp:inline>
              </w:drawing>
            </w:r>
          </w:p>
        </w:tc>
        <w:tc>
          <w:tcPr>
            <w:tcW w:w="4760" w:type="dxa"/>
          </w:tcPr>
          <w:p>
            <w:pPr>
              <w:numPr>
                <w:ilvl w:val="0"/>
                <w:numId w:val="0"/>
              </w:numPr>
              <w:ind w:firstLine="280" w:firstLineChars="100"/>
              <w:rPr>
                <w:rFonts w:hint="default" w:eastAsiaTheme="minorEastAsia"/>
                <w:sz w:val="28"/>
                <w:szCs w:val="28"/>
                <w:lang w:val="en-US" w:eastAsia="zh-CN"/>
              </w:rPr>
            </w:pPr>
            <w:r>
              <w:rPr>
                <w:rFonts w:hint="eastAsia"/>
                <w:sz w:val="28"/>
                <w:szCs w:val="28"/>
                <w:lang w:val="en-US" w:eastAsia="zh-CN"/>
              </w:rPr>
              <w:t>平台logo设计简约，主体为一张圆形平台，平台上附有一张简历，寓意本平台的宗旨，增强用户专业知识的使用能力，使你的个人简历增添光彩。</w:t>
            </w:r>
          </w:p>
          <w:p>
            <w:pPr>
              <w:numPr>
                <w:ilvl w:val="0"/>
                <w:numId w:val="0"/>
              </w:numPr>
              <w:rPr>
                <w:rFonts w:hint="default" w:eastAsiaTheme="minorEastAsia"/>
                <w:sz w:val="28"/>
                <w:szCs w:val="28"/>
                <w:vertAlign w:val="baseline"/>
                <w:lang w:val="en-US" w:eastAsia="zh-CN"/>
              </w:rPr>
            </w:pPr>
          </w:p>
        </w:tc>
      </w:tr>
    </w:tbl>
    <w:p>
      <w:pPr>
        <w:numPr>
          <w:ilvl w:val="0"/>
          <w:numId w:val="0"/>
        </w:numPr>
        <w:rPr>
          <w:rFonts w:hint="default" w:eastAsiaTheme="minor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 xml:space="preserve">        </w:t>
      </w:r>
    </w:p>
    <w:p>
      <w:pPr>
        <w:numPr>
          <w:ilvl w:val="0"/>
          <w:numId w:val="0"/>
        </w:numPr>
        <w:outlineLvl w:val="2"/>
        <w:rPr>
          <w:rFonts w:hint="eastAsia"/>
          <w:sz w:val="28"/>
          <w:szCs w:val="28"/>
          <w:lang w:val="en-US" w:eastAsia="zh-CN"/>
        </w:rPr>
      </w:pPr>
      <w:r>
        <w:rPr>
          <w:rFonts w:hint="eastAsia"/>
          <w:sz w:val="28"/>
          <w:szCs w:val="28"/>
          <w:lang w:val="en-US" w:eastAsia="zh-CN"/>
        </w:rPr>
        <w:t>２.１.２项目理念</w:t>
      </w:r>
    </w:p>
    <w:p>
      <w:pPr>
        <w:numPr>
          <w:ilvl w:val="0"/>
          <w:numId w:val="0"/>
        </w:numPr>
        <w:ind w:firstLine="560" w:firstLineChars="200"/>
        <w:outlineLvl w:val="2"/>
        <w:rPr>
          <w:rFonts w:hint="eastAsia"/>
          <w:sz w:val="28"/>
          <w:szCs w:val="28"/>
          <w:lang w:val="en-US" w:eastAsia="zh-CN"/>
        </w:rPr>
      </w:pPr>
      <w:r>
        <w:rPr>
          <w:rFonts w:hint="eastAsia"/>
          <w:sz w:val="28"/>
          <w:szCs w:val="28"/>
          <w:lang w:val="en-US" w:eastAsia="zh-CN"/>
        </w:rPr>
        <w:t>本项目主要针对一些实战性较强的专业，通过打造一个公益性专业知识技能的学术分享平台，为一些有意于提高自己专业技能的同学提供一个高效的学习以及应用平台，提高其专业知识的应用能力，更好的发挥自己的知识与潜能，增强就业竞争力，提高专业知识应用技能。本平台将致力于为相关学术爱好者提供共享平台，将学到的知识转换为熟练掌握并应用的技能，促使大家共同进步。</w:t>
      </w:r>
    </w:p>
    <w:p>
      <w:pPr>
        <w:numPr>
          <w:ilvl w:val="0"/>
          <w:numId w:val="0"/>
        </w:numPr>
        <w:outlineLvl w:val="2"/>
        <w:rPr>
          <w:rFonts w:hint="eastAsia"/>
          <w:sz w:val="28"/>
          <w:szCs w:val="28"/>
          <w:lang w:val="en-US" w:eastAsia="zh-CN"/>
        </w:rPr>
      </w:pPr>
      <w:r>
        <w:rPr>
          <w:rFonts w:hint="eastAsia"/>
          <w:sz w:val="28"/>
          <w:szCs w:val="28"/>
          <w:lang w:val="en-US" w:eastAsia="zh-CN"/>
        </w:rPr>
        <w:t>2.2项目特色</w:t>
      </w:r>
    </w:p>
    <w:p>
      <w:pPr>
        <w:numPr>
          <w:ilvl w:val="0"/>
          <w:numId w:val="0"/>
        </w:numPr>
        <w:outlineLvl w:val="2"/>
        <w:rPr>
          <w:rFonts w:hint="eastAsia"/>
          <w:sz w:val="28"/>
          <w:szCs w:val="28"/>
          <w:lang w:val="en-US" w:eastAsia="zh-CN"/>
        </w:rPr>
      </w:pPr>
      <w:r>
        <w:rPr>
          <w:rFonts w:hint="eastAsia"/>
          <w:sz w:val="28"/>
          <w:szCs w:val="28"/>
          <w:lang w:val="en-US" w:eastAsia="zh-CN"/>
        </w:rPr>
        <w:t>2.2.1内容来源</w:t>
      </w:r>
    </w:p>
    <w:p>
      <w:pPr>
        <w:numPr>
          <w:ilvl w:val="0"/>
          <w:numId w:val="0"/>
        </w:numPr>
        <w:ind w:firstLine="420" w:firstLineChars="0"/>
        <w:outlineLvl w:val="2"/>
        <w:rPr>
          <w:rFonts w:hint="default"/>
          <w:sz w:val="28"/>
          <w:szCs w:val="28"/>
          <w:lang w:val="en-US" w:eastAsia="zh-CN"/>
        </w:rPr>
      </w:pPr>
      <w:r>
        <w:rPr>
          <w:rFonts w:hint="eastAsia"/>
          <w:sz w:val="28"/>
          <w:szCs w:val="28"/>
          <w:lang w:val="en-US" w:eastAsia="zh-CN"/>
        </w:rPr>
        <w:t>本平台主要供用户间分享资源，学术探讨，并将所学的知识转化为技能，并熟练使用。用户可在平台上发表自己的学习心得供他人借鉴，并发布自己专业技能成就，也可以通过问答方式来答疑解惑。故平台上内容主要来源于用户的发布分享。</w:t>
      </w:r>
    </w:p>
    <w:p>
      <w:pPr>
        <w:numPr>
          <w:ilvl w:val="0"/>
          <w:numId w:val="0"/>
        </w:numPr>
        <w:outlineLvl w:val="2"/>
        <w:rPr>
          <w:rFonts w:hint="eastAsia"/>
          <w:sz w:val="28"/>
          <w:szCs w:val="28"/>
          <w:lang w:val="en-US" w:eastAsia="zh-CN"/>
        </w:rPr>
      </w:pPr>
      <w:r>
        <w:rPr>
          <w:rFonts w:hint="eastAsia"/>
          <w:sz w:val="28"/>
          <w:szCs w:val="28"/>
          <w:lang w:val="en-US" w:eastAsia="zh-CN"/>
        </w:rPr>
        <w:t>2.2.2权威性</w:t>
      </w:r>
    </w:p>
    <w:p>
      <w:pPr>
        <w:numPr>
          <w:ilvl w:val="0"/>
          <w:numId w:val="0"/>
        </w:numPr>
        <w:ind w:firstLine="420" w:firstLineChars="0"/>
        <w:outlineLvl w:val="2"/>
        <w:rPr>
          <w:rFonts w:hint="default"/>
          <w:sz w:val="28"/>
          <w:szCs w:val="28"/>
          <w:lang w:val="en-US" w:eastAsia="zh-CN"/>
        </w:rPr>
      </w:pPr>
      <w:r>
        <w:rPr>
          <w:rFonts w:hint="eastAsia"/>
          <w:sz w:val="28"/>
          <w:szCs w:val="28"/>
          <w:lang w:val="en-US" w:eastAsia="zh-CN"/>
        </w:rPr>
        <w:t>针对用户注册时的身份认证，本平台采用校园身份认证的方式，确保了用户身份的真实性，一定程度上可避免网络虚拟性造成的可能不良后果。同时我们设有用户行为管理机制，对违规用户可以进行提醒、处罚甚而封禁等处理。</w:t>
      </w:r>
    </w:p>
    <w:p>
      <w:pPr>
        <w:numPr>
          <w:ilvl w:val="0"/>
          <w:numId w:val="0"/>
        </w:numPr>
        <w:outlineLvl w:val="2"/>
        <w:rPr>
          <w:rFonts w:hint="eastAsia"/>
          <w:sz w:val="28"/>
          <w:szCs w:val="28"/>
          <w:lang w:val="en-US" w:eastAsia="zh-CN"/>
        </w:rPr>
      </w:pPr>
      <w:r>
        <w:rPr>
          <w:rFonts w:hint="eastAsia"/>
          <w:sz w:val="28"/>
          <w:szCs w:val="28"/>
          <w:lang w:val="en-US" w:eastAsia="zh-CN"/>
        </w:rPr>
        <w:t>2.2.3公益性</w:t>
      </w:r>
    </w:p>
    <w:p>
      <w:pPr>
        <w:numPr>
          <w:ilvl w:val="0"/>
          <w:numId w:val="0"/>
        </w:numPr>
        <w:ind w:firstLine="560" w:firstLineChars="200"/>
        <w:outlineLvl w:val="2"/>
        <w:rPr>
          <w:rFonts w:hint="eastAsia"/>
          <w:sz w:val="28"/>
          <w:szCs w:val="28"/>
          <w:lang w:val="en-US" w:eastAsia="zh-CN"/>
        </w:rPr>
      </w:pPr>
      <w:r>
        <w:rPr>
          <w:rFonts w:hint="eastAsia"/>
          <w:sz w:val="28"/>
          <w:szCs w:val="28"/>
          <w:lang w:val="en-US" w:eastAsia="zh-CN"/>
        </w:rPr>
        <w:t>本平台是一个免费供广大学子注册使用的公益性平台，不以营利为目的，致力于创建更加实用高效的线上交流学习平台，无偿服务于广大学子，只为能够使得更多的学者加入进来，共同学习，共同进步。</w:t>
      </w:r>
    </w:p>
    <w:p>
      <w:pPr>
        <w:numPr>
          <w:ilvl w:val="-1"/>
          <w:numId w:val="0"/>
        </w:numPr>
        <w:ind w:firstLine="0" w:firstLineChars="0"/>
        <w:outlineLvl w:val="2"/>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2.2.4特有搜索划分</w:t>
      </w:r>
    </w:p>
    <w:p>
      <w:pPr>
        <w:numPr>
          <w:ilvl w:val="-1"/>
          <w:numId w:val="0"/>
        </w:numPr>
        <w:ind w:firstLine="420" w:firstLineChars="0"/>
        <w:outlineLvl w:val="2"/>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与其他线上学习平台不同的是，该平台将对用户进行区域划分，学校划分，专业划分等，用户可根据需求进行特定搜索，通过目标用户搜索来寻求自己所需的资源，该平台为半虚拟化平台，用户之间可通过区域，学校，或者专业搜索，也可在同校之间进行线下交流。</w:t>
      </w:r>
    </w:p>
    <w:p>
      <w:pPr>
        <w:numPr>
          <w:ilvl w:val="0"/>
          <w:numId w:val="0"/>
        </w:numPr>
        <w:outlineLvl w:val="2"/>
        <w:rPr>
          <w:rFonts w:hint="eastAsia"/>
          <w:sz w:val="28"/>
          <w:szCs w:val="28"/>
          <w:lang w:val="en-US" w:eastAsia="zh-CN"/>
        </w:rPr>
      </w:pPr>
      <w:r>
        <w:rPr>
          <w:rFonts w:hint="eastAsia"/>
          <w:sz w:val="28"/>
          <w:szCs w:val="28"/>
          <w:lang w:val="en-US" w:eastAsia="zh-CN"/>
        </w:rPr>
        <w:t>2.3项目总体体系结构及主界面</w:t>
      </w:r>
    </w:p>
    <w:p>
      <w:pPr>
        <w:numPr>
          <w:ilvl w:val="0"/>
          <w:numId w:val="0"/>
        </w:numPr>
        <w:jc w:val="center"/>
        <w:outlineLvl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图2-1项目总体体系结构（仿照下例）</w:t>
      </w:r>
    </w:p>
    <w:p>
      <w:pPr>
        <w:numPr>
          <w:ilvl w:val="0"/>
          <w:numId w:val="0"/>
        </w:numPr>
        <w:jc w:val="center"/>
        <w:outlineLvl w:val="2"/>
        <w:rPr>
          <w:rFonts w:hint="eastAsia" w:ascii="宋体" w:hAnsi="宋体" w:eastAsia="宋体" w:cs="宋体"/>
          <w:sz w:val="21"/>
          <w:szCs w:val="21"/>
          <w:lang w:val="en-US" w:eastAsia="zh-CN"/>
        </w:rPr>
      </w:pPr>
      <w:r>
        <w:drawing>
          <wp:inline distT="0" distB="0" distL="114300" distR="114300">
            <wp:extent cx="5272405" cy="425767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5272405" cy="4257675"/>
                    </a:xfrm>
                    <a:prstGeom prst="rect">
                      <a:avLst/>
                    </a:prstGeom>
                    <a:noFill/>
                    <a:ln>
                      <a:noFill/>
                    </a:ln>
                  </pic:spPr>
                </pic:pic>
              </a:graphicData>
            </a:graphic>
          </wp:inline>
        </w:drawing>
      </w:r>
    </w:p>
    <w:p>
      <w:pPr>
        <w:numPr>
          <w:ilvl w:val="0"/>
          <w:numId w:val="0"/>
        </w:numPr>
        <w:jc w:val="center"/>
        <w:outlineLvl w:val="2"/>
        <w:rPr>
          <w:rFonts w:hint="default" w:ascii="宋体" w:hAnsi="宋体" w:eastAsia="宋体" w:cs="宋体"/>
          <w:sz w:val="21"/>
          <w:szCs w:val="21"/>
          <w:lang w:val="en-US" w:eastAsia="zh-CN"/>
        </w:rPr>
      </w:pPr>
    </w:p>
    <w:p>
      <w:pPr>
        <w:numPr>
          <w:ilvl w:val="0"/>
          <w:numId w:val="0"/>
        </w:numPr>
        <w:jc w:val="center"/>
        <w:outlineLvl w:val="2"/>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图2-2主界面</w:t>
      </w:r>
    </w:p>
    <w:p>
      <w:pPr>
        <w:numPr>
          <w:ilvl w:val="0"/>
          <w:numId w:val="0"/>
        </w:numPr>
        <w:tabs>
          <w:tab w:val="left" w:pos="4261"/>
        </w:tabs>
        <w:jc w:val="center"/>
        <w:outlineLvl w:val="2"/>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drawing>
          <wp:inline distT="0" distB="0" distL="114300" distR="114300">
            <wp:extent cx="2092325" cy="4500245"/>
            <wp:effectExtent l="0" t="0" r="3175" b="8255"/>
            <wp:docPr id="6" name="图片 6" descr="Cache_-6d3d97d0bc31bf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he_-6d3d97d0bc31bf78."/>
                    <pic:cNvPicPr>
                      <a:picLocks noChangeAspect="1"/>
                    </pic:cNvPicPr>
                  </pic:nvPicPr>
                  <pic:blipFill>
                    <a:blip r:embed="rId13"/>
                    <a:stretch>
                      <a:fillRect/>
                    </a:stretch>
                  </pic:blipFill>
                  <pic:spPr>
                    <a:xfrm>
                      <a:off x="0" y="0"/>
                      <a:ext cx="2092325" cy="4500245"/>
                    </a:xfrm>
                    <a:prstGeom prst="rect">
                      <a:avLst/>
                    </a:prstGeom>
                  </pic:spPr>
                </pic:pic>
              </a:graphicData>
            </a:graphic>
          </wp:inline>
        </w:drawing>
      </w:r>
      <w:r>
        <w:rPr>
          <w:rFonts w:hint="default" w:ascii="宋体" w:hAnsi="宋体" w:eastAsia="宋体" w:cs="宋体"/>
          <w:sz w:val="21"/>
          <w:szCs w:val="21"/>
          <w:vertAlign w:val="baseline"/>
          <w:lang w:val="en-US" w:eastAsia="zh-CN"/>
        </w:rPr>
        <w:tab/>
      </w:r>
      <w:r>
        <w:rPr>
          <w:rFonts w:hint="default" w:ascii="宋体" w:hAnsi="宋体" w:eastAsia="宋体" w:cs="宋体"/>
          <w:sz w:val="21"/>
          <w:szCs w:val="21"/>
          <w:vertAlign w:val="baseline"/>
          <w:lang w:val="en-US" w:eastAsia="zh-CN"/>
        </w:rPr>
        <w:drawing>
          <wp:inline distT="0" distB="0" distL="114300" distR="114300">
            <wp:extent cx="2038350" cy="4500245"/>
            <wp:effectExtent l="0" t="0" r="6350" b="8255"/>
            <wp:docPr id="7" name="图片 7" descr="Cache_-36d518ace0e3f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che_-36d518ace0e3f7a2."/>
                    <pic:cNvPicPr>
                      <a:picLocks noChangeAspect="1"/>
                    </pic:cNvPicPr>
                  </pic:nvPicPr>
                  <pic:blipFill>
                    <a:blip r:embed="rId14"/>
                    <a:stretch>
                      <a:fillRect/>
                    </a:stretch>
                  </pic:blipFill>
                  <pic:spPr>
                    <a:xfrm>
                      <a:off x="0" y="0"/>
                      <a:ext cx="2038350" cy="4500245"/>
                    </a:xfrm>
                    <a:prstGeom prst="rect">
                      <a:avLst/>
                    </a:prstGeom>
                  </pic:spPr>
                </pic:pic>
              </a:graphicData>
            </a:graphic>
          </wp:inline>
        </w:drawing>
      </w:r>
    </w:p>
    <w:p>
      <w:pPr>
        <w:numPr>
          <w:ilvl w:val="0"/>
          <w:numId w:val="0"/>
        </w:numPr>
        <w:jc w:val="center"/>
        <w:outlineLvl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移动端</w:t>
      </w:r>
    </w:p>
    <w:p>
      <w:pPr>
        <w:numPr>
          <w:ilvl w:val="0"/>
          <w:numId w:val="0"/>
        </w:numPr>
        <w:jc w:val="center"/>
        <w:outlineLvl w:val="2"/>
        <w:rPr>
          <w:rFonts w:hint="default" w:ascii="宋体" w:hAnsi="宋体" w:eastAsia="宋体" w:cs="宋体"/>
          <w:sz w:val="21"/>
          <w:szCs w:val="21"/>
          <w:lang w:val="en-US" w:eastAsia="zh-CN"/>
        </w:rPr>
      </w:pPr>
    </w:p>
    <w:p>
      <w:pPr>
        <w:numPr>
          <w:ilvl w:val="0"/>
          <w:numId w:val="0"/>
        </w:numPr>
        <w:jc w:val="both"/>
        <w:outlineLvl w:val="2"/>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5266690" cy="2962910"/>
            <wp:effectExtent l="0" t="0" r="3810" b="8890"/>
            <wp:docPr id="11" name="图片 11" descr="Cache_-12126cdab71b2f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che_-12126cdab71b2f1f."/>
                    <pic:cNvPicPr>
                      <a:picLocks noChangeAspect="1"/>
                    </pic:cNvPicPr>
                  </pic:nvPicPr>
                  <pic:blipFill>
                    <a:blip r:embed="rId15"/>
                    <a:stretch>
                      <a:fillRect/>
                    </a:stretch>
                  </pic:blipFill>
                  <pic:spPr>
                    <a:xfrm>
                      <a:off x="0" y="0"/>
                      <a:ext cx="5266690" cy="2962910"/>
                    </a:xfrm>
                    <a:prstGeom prst="rect">
                      <a:avLst/>
                    </a:prstGeom>
                  </pic:spPr>
                </pic:pic>
              </a:graphicData>
            </a:graphic>
          </wp:inline>
        </w:drawing>
      </w:r>
    </w:p>
    <w:p>
      <w:pPr>
        <w:numPr>
          <w:ilvl w:val="0"/>
          <w:numId w:val="0"/>
        </w:numPr>
        <w:jc w:val="center"/>
        <w:outlineLvl w:val="2"/>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PC端</w:t>
      </w:r>
    </w:p>
    <w:p>
      <w:pPr>
        <w:numPr>
          <w:ilvl w:val="0"/>
          <w:numId w:val="0"/>
        </w:numPr>
        <w:jc w:val="center"/>
        <w:outlineLvl w:val="2"/>
        <w:rPr>
          <w:rFonts w:hint="default" w:ascii="宋体" w:hAnsi="宋体" w:eastAsia="宋体" w:cs="宋体"/>
          <w:sz w:val="21"/>
          <w:szCs w:val="21"/>
          <w:lang w:val="en-US" w:eastAsia="zh-CN"/>
        </w:rPr>
      </w:pPr>
    </w:p>
    <w:p>
      <w:pPr>
        <w:numPr>
          <w:ilvl w:val="0"/>
          <w:numId w:val="0"/>
        </w:numPr>
        <w:outlineLvl w:val="2"/>
        <w:rPr>
          <w:rFonts w:hint="eastAsia"/>
          <w:sz w:val="28"/>
          <w:szCs w:val="28"/>
          <w:lang w:val="en-US" w:eastAsia="zh-CN"/>
        </w:rPr>
      </w:pPr>
      <w:r>
        <w:rPr>
          <w:rFonts w:hint="eastAsia"/>
          <w:sz w:val="28"/>
          <w:szCs w:val="28"/>
          <w:lang w:val="en-US" w:eastAsia="zh-CN"/>
        </w:rPr>
        <w:t>2.4项目功能（功能模块说明</w:t>
      </w:r>
      <w:ins w:id="0" w:author="L ." w:date="2019-04-02T22:23:26Z">
        <w:r>
          <w:rPr>
            <w:rFonts w:hint="eastAsia"/>
            <w:sz w:val="28"/>
            <w:szCs w:val="28"/>
            <w:lang w:val="en-US" w:eastAsia="zh-CN"/>
          </w:rPr>
          <w:t>并</w:t>
        </w:r>
      </w:ins>
      <w:r>
        <w:rPr>
          <w:rFonts w:hint="eastAsia"/>
          <w:sz w:val="28"/>
          <w:szCs w:val="28"/>
          <w:lang w:val="en-US" w:eastAsia="zh-CN"/>
        </w:rPr>
        <w:t>附图片）</w:t>
      </w:r>
    </w:p>
    <w:p>
      <w:pPr>
        <w:numPr>
          <w:ilvl w:val="0"/>
          <w:numId w:val="0"/>
        </w:numPr>
        <w:outlineLvl w:val="2"/>
        <w:rPr>
          <w:rFonts w:hint="eastAsia"/>
          <w:sz w:val="28"/>
          <w:szCs w:val="28"/>
          <w:lang w:val="en-US" w:eastAsia="zh-CN"/>
        </w:rPr>
      </w:pPr>
      <w:r>
        <w:rPr>
          <w:rFonts w:hint="eastAsia"/>
          <w:sz w:val="28"/>
          <w:szCs w:val="28"/>
          <w:lang w:val="en-US" w:eastAsia="zh-CN"/>
        </w:rPr>
        <w:t>（1）管理员：</w:t>
      </w:r>
    </w:p>
    <w:p>
      <w:pPr>
        <w:numPr>
          <w:ilvl w:val="0"/>
          <w:numId w:val="0"/>
        </w:numPr>
        <w:ind w:firstLine="420" w:firstLineChars="0"/>
        <w:outlineLvl w:val="2"/>
        <w:rPr>
          <w:rFonts w:hint="eastAsia"/>
          <w:sz w:val="28"/>
          <w:szCs w:val="28"/>
          <w:lang w:val="en-US" w:eastAsia="zh-CN"/>
        </w:rPr>
      </w:pPr>
      <w:r>
        <w:rPr>
          <w:rFonts w:hint="eastAsia"/>
          <w:sz w:val="28"/>
          <w:szCs w:val="28"/>
          <w:lang w:val="en-US" w:eastAsia="zh-CN"/>
        </w:rPr>
        <w:t>管理员掌管着平台的正常运维和正常的运作，是平台安全以及平台用户的守护者，除此之外，管理员还负责对平台的插件进行开发以及维护，定期更新使用文档，发布公告等操作。其主要功能有如下图所示</w:t>
      </w:r>
    </w:p>
    <w:tbl>
      <w:tblPr>
        <w:tblStyle w:val="6"/>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9" w:hRule="atLeast"/>
        </w:trPr>
        <w:tc>
          <w:tcPr>
            <w:tcW w:w="8380" w:type="dxa"/>
          </w:tcPr>
          <w:p>
            <w:pPr>
              <w:numPr>
                <w:ilvl w:val="0"/>
                <w:numId w:val="0"/>
              </w:numPr>
              <w:jc w:val="center"/>
              <w:outlineLvl w:val="2"/>
              <w:rPr>
                <w:rFonts w:hint="default"/>
                <w:sz w:val="28"/>
                <w:szCs w:val="28"/>
                <w:vertAlign w:val="baseline"/>
                <w:lang w:val="en-US" w:eastAsia="zh-CN"/>
              </w:rPr>
            </w:pPr>
            <w:r>
              <w:drawing>
                <wp:inline distT="0" distB="0" distL="114300" distR="114300">
                  <wp:extent cx="3110865" cy="2870835"/>
                  <wp:effectExtent l="0" t="0" r="13335"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3110865" cy="28708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9" w:hRule="atLeast"/>
        </w:trPr>
        <w:tc>
          <w:tcPr>
            <w:tcW w:w="8380" w:type="dxa"/>
          </w:tcPr>
          <w:p>
            <w:pPr>
              <w:numPr>
                <w:ilvl w:val="0"/>
                <w:numId w:val="0"/>
              </w:numPr>
              <w:jc w:val="center"/>
              <w:outlineLvl w:val="2"/>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图2-3 管理员功能</w:t>
            </w:r>
          </w:p>
          <w:p>
            <w:pPr>
              <w:numPr>
                <w:ilvl w:val="0"/>
                <w:numId w:val="0"/>
              </w:numPr>
              <w:outlineLvl w:val="2"/>
              <w:rPr>
                <w:rFonts w:hint="default"/>
                <w:sz w:val="28"/>
                <w:szCs w:val="28"/>
                <w:vertAlign w:val="baseline"/>
                <w:lang w:val="en-US" w:eastAsia="zh-CN"/>
              </w:rPr>
            </w:pPr>
          </w:p>
        </w:tc>
      </w:tr>
    </w:tbl>
    <w:p>
      <w:pPr>
        <w:numPr>
          <w:ilvl w:val="0"/>
          <w:numId w:val="0"/>
        </w:numPr>
        <w:outlineLvl w:val="2"/>
        <w:rPr>
          <w:rFonts w:hint="default"/>
          <w:sz w:val="28"/>
          <w:szCs w:val="28"/>
          <w:lang w:val="en-US" w:eastAsia="zh-CN"/>
        </w:rPr>
      </w:pPr>
    </w:p>
    <w:p>
      <w:pPr>
        <w:numPr>
          <w:ilvl w:val="0"/>
          <w:numId w:val="0"/>
        </w:numPr>
        <w:outlineLvl w:val="2"/>
        <w:rPr>
          <w:rFonts w:hint="eastAsia"/>
          <w:sz w:val="28"/>
          <w:szCs w:val="28"/>
          <w:lang w:val="en-US" w:eastAsia="zh-CN"/>
        </w:rPr>
      </w:pPr>
      <w:r>
        <w:rPr>
          <w:rFonts w:hint="eastAsia"/>
          <w:sz w:val="28"/>
          <w:szCs w:val="28"/>
          <w:lang w:val="en-US" w:eastAsia="zh-CN"/>
        </w:rPr>
        <w:t>（2）用户功能：</w:t>
      </w:r>
    </w:p>
    <w:p>
      <w:pPr>
        <w:numPr>
          <w:ilvl w:val="0"/>
          <w:numId w:val="0"/>
        </w:numPr>
        <w:ind w:firstLine="420" w:firstLineChars="0"/>
        <w:outlineLvl w:val="2"/>
        <w:rPr>
          <w:rFonts w:hint="eastAsia"/>
          <w:sz w:val="28"/>
          <w:szCs w:val="28"/>
          <w:lang w:val="en-US" w:eastAsia="zh-CN"/>
        </w:rPr>
      </w:pPr>
      <w:r>
        <w:rPr>
          <w:rFonts w:hint="eastAsia"/>
          <w:sz w:val="28"/>
          <w:szCs w:val="28"/>
          <w:lang w:val="en-US" w:eastAsia="zh-CN"/>
        </w:rPr>
        <w:t>用户是平台的使用人，主要有学习和使用的功能，还可以创建属于自己的团队，使更多的用户加进来，共同学习，共同进步。其主要功能有如下图所示</w:t>
      </w:r>
    </w:p>
    <w:p>
      <w:pPr>
        <w:numPr>
          <w:ilvl w:val="0"/>
          <w:numId w:val="0"/>
        </w:numPr>
        <w:ind w:firstLine="420" w:firstLineChars="0"/>
        <w:outlineLvl w:val="2"/>
        <w:rPr>
          <w:rFonts w:hint="default"/>
          <w:sz w:val="28"/>
          <w:szCs w:val="28"/>
          <w:lang w:val="en-US" w:eastAsia="zh-CN"/>
        </w:rPr>
      </w:pPr>
    </w:p>
    <w:tbl>
      <w:tblPr>
        <w:tblStyle w:val="6"/>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1" w:hRule="atLeast"/>
        </w:trPr>
        <w:tc>
          <w:tcPr>
            <w:tcW w:w="8160" w:type="dxa"/>
          </w:tcPr>
          <w:p>
            <w:pPr>
              <w:numPr>
                <w:ilvl w:val="0"/>
                <w:numId w:val="0"/>
              </w:numPr>
              <w:jc w:val="center"/>
              <w:outlineLvl w:val="2"/>
              <w:rPr>
                <w:rFonts w:hint="default"/>
                <w:sz w:val="28"/>
                <w:szCs w:val="28"/>
                <w:vertAlign w:val="baseline"/>
                <w:lang w:val="en-US" w:eastAsia="zh-CN"/>
              </w:rPr>
            </w:pPr>
            <w:r>
              <w:drawing>
                <wp:inline distT="0" distB="0" distL="114300" distR="114300">
                  <wp:extent cx="2567940" cy="3089275"/>
                  <wp:effectExtent l="0" t="0" r="7620" b="44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7"/>
                          <a:stretch>
                            <a:fillRect/>
                          </a:stretch>
                        </pic:blipFill>
                        <pic:spPr>
                          <a:xfrm>
                            <a:off x="0" y="0"/>
                            <a:ext cx="2567940" cy="30892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8160" w:type="dxa"/>
          </w:tcPr>
          <w:p>
            <w:pPr>
              <w:numPr>
                <w:ilvl w:val="0"/>
                <w:numId w:val="0"/>
              </w:numPr>
              <w:jc w:val="center"/>
              <w:outlineLvl w:val="2"/>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图2-4 用户功能</w:t>
            </w:r>
          </w:p>
          <w:p>
            <w:pPr>
              <w:numPr>
                <w:ilvl w:val="0"/>
                <w:numId w:val="0"/>
              </w:numPr>
              <w:outlineLvl w:val="2"/>
              <w:rPr>
                <w:rFonts w:hint="default"/>
                <w:sz w:val="28"/>
                <w:szCs w:val="28"/>
                <w:vertAlign w:val="baseline"/>
                <w:lang w:val="en-US" w:eastAsia="zh-CN"/>
              </w:rPr>
            </w:pPr>
          </w:p>
        </w:tc>
      </w:tr>
    </w:tbl>
    <w:p>
      <w:pPr>
        <w:numPr>
          <w:ilvl w:val="0"/>
          <w:numId w:val="0"/>
        </w:numPr>
        <w:ind w:firstLine="420" w:firstLineChars="0"/>
        <w:outlineLvl w:val="2"/>
        <w:rPr>
          <w:rFonts w:hint="default"/>
          <w:sz w:val="28"/>
          <w:szCs w:val="28"/>
          <w:lang w:val="en-US" w:eastAsia="zh-CN"/>
        </w:rPr>
      </w:pPr>
    </w:p>
    <w:p>
      <w:pPr>
        <w:numPr>
          <w:ilvl w:val="0"/>
          <w:numId w:val="0"/>
        </w:numPr>
        <w:outlineLvl w:val="2"/>
        <w:rPr>
          <w:rFonts w:hint="eastAsia"/>
          <w:sz w:val="28"/>
          <w:szCs w:val="28"/>
          <w:lang w:val="en-US" w:eastAsia="zh-CN"/>
        </w:rPr>
      </w:pPr>
      <w:r>
        <w:rPr>
          <w:rFonts w:hint="eastAsia"/>
          <w:sz w:val="28"/>
          <w:szCs w:val="28"/>
          <w:lang w:val="en-US" w:eastAsia="zh-CN"/>
        </w:rPr>
        <w:t>（3）文章功能：</w:t>
      </w:r>
    </w:p>
    <w:p>
      <w:pPr>
        <w:numPr>
          <w:ilvl w:val="0"/>
          <w:numId w:val="0"/>
        </w:numPr>
        <w:ind w:firstLine="420" w:firstLineChars="0"/>
        <w:outlineLvl w:val="2"/>
        <w:rPr>
          <w:rFonts w:hint="eastAsia"/>
          <w:sz w:val="28"/>
          <w:szCs w:val="28"/>
          <w:lang w:val="en-US" w:eastAsia="zh-CN"/>
        </w:rPr>
      </w:pPr>
      <w:r>
        <w:rPr>
          <w:rFonts w:hint="eastAsia"/>
          <w:sz w:val="28"/>
          <w:szCs w:val="28"/>
          <w:lang w:val="en-US" w:eastAsia="zh-CN"/>
        </w:rPr>
        <w:t>文章内涉及的内容为用户自己编辑或者转载于他人，主要功能为文章的发布以及对文章的基本操作。其主要功能有如下图所示</w:t>
      </w:r>
    </w:p>
    <w:p>
      <w:pPr>
        <w:numPr>
          <w:ilvl w:val="0"/>
          <w:numId w:val="0"/>
        </w:numPr>
        <w:ind w:firstLine="420" w:firstLineChars="0"/>
        <w:outlineLvl w:val="2"/>
        <w:rPr>
          <w:rFonts w:hint="eastAsia"/>
          <w:sz w:val="28"/>
          <w:szCs w:val="28"/>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center"/>
              <w:outlineLvl w:val="2"/>
              <w:rPr>
                <w:rFonts w:hint="default"/>
                <w:sz w:val="28"/>
                <w:szCs w:val="28"/>
                <w:vertAlign w:val="baseline"/>
                <w:lang w:val="en-US" w:eastAsia="zh-CN"/>
              </w:rPr>
            </w:pPr>
            <w:r>
              <w:drawing>
                <wp:inline distT="0" distB="0" distL="114300" distR="114300">
                  <wp:extent cx="3736975" cy="2137410"/>
                  <wp:effectExtent l="0" t="0" r="12065" b="1143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8"/>
                          <a:stretch>
                            <a:fillRect/>
                          </a:stretch>
                        </pic:blipFill>
                        <pic:spPr>
                          <a:xfrm>
                            <a:off x="0" y="0"/>
                            <a:ext cx="3736975" cy="21374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center"/>
              <w:outlineLvl w:val="2"/>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图2-5 文章功能</w:t>
            </w:r>
          </w:p>
          <w:p>
            <w:pPr>
              <w:numPr>
                <w:ilvl w:val="0"/>
                <w:numId w:val="0"/>
              </w:numPr>
              <w:outlineLvl w:val="2"/>
              <w:rPr>
                <w:rFonts w:hint="default"/>
                <w:sz w:val="28"/>
                <w:szCs w:val="28"/>
                <w:vertAlign w:val="baseline"/>
                <w:lang w:val="en-US" w:eastAsia="zh-CN"/>
              </w:rPr>
            </w:pPr>
          </w:p>
        </w:tc>
      </w:tr>
    </w:tbl>
    <w:p>
      <w:pPr>
        <w:numPr>
          <w:ilvl w:val="0"/>
          <w:numId w:val="0"/>
        </w:numPr>
        <w:ind w:firstLine="420" w:firstLineChars="0"/>
        <w:outlineLvl w:val="2"/>
        <w:rPr>
          <w:rFonts w:hint="default"/>
          <w:sz w:val="28"/>
          <w:szCs w:val="28"/>
          <w:lang w:val="en-US" w:eastAsia="zh-CN"/>
        </w:rPr>
      </w:pPr>
    </w:p>
    <w:p>
      <w:pPr>
        <w:numPr>
          <w:ilvl w:val="0"/>
          <w:numId w:val="0"/>
        </w:numPr>
        <w:outlineLvl w:val="2"/>
        <w:rPr>
          <w:rFonts w:hint="eastAsia"/>
          <w:sz w:val="28"/>
          <w:szCs w:val="28"/>
          <w:lang w:val="en-US" w:eastAsia="zh-CN"/>
        </w:rPr>
      </w:pPr>
      <w:r>
        <w:rPr>
          <w:rFonts w:hint="eastAsia"/>
          <w:sz w:val="28"/>
          <w:szCs w:val="28"/>
          <w:lang w:val="en-US" w:eastAsia="zh-CN"/>
        </w:rPr>
        <w:t>（4</w:t>
      </w:r>
      <w:bookmarkStart w:id="0" w:name="_GoBack"/>
      <w:bookmarkEnd w:id="0"/>
      <w:r>
        <w:rPr>
          <w:rFonts w:hint="eastAsia"/>
          <w:sz w:val="28"/>
          <w:szCs w:val="28"/>
          <w:lang w:val="en-US" w:eastAsia="zh-CN"/>
        </w:rPr>
        <w:t>）其他功能：</w:t>
      </w:r>
    </w:p>
    <w:p>
      <w:pPr>
        <w:numPr>
          <w:ilvl w:val="0"/>
          <w:numId w:val="0"/>
        </w:numPr>
        <w:ind w:firstLine="420" w:firstLineChars="0"/>
        <w:outlineLvl w:val="2"/>
        <w:rPr>
          <w:rFonts w:hint="eastAsia"/>
          <w:sz w:val="28"/>
          <w:szCs w:val="28"/>
          <w:lang w:val="en-US" w:eastAsia="zh-CN"/>
        </w:rPr>
      </w:pPr>
      <w:r>
        <w:rPr>
          <w:rFonts w:hint="eastAsia"/>
          <w:sz w:val="28"/>
          <w:szCs w:val="28"/>
          <w:lang w:val="en-US" w:eastAsia="zh-CN"/>
        </w:rPr>
        <w:t>辅助功能主要服务于文章，可对文章进行辅助操作，点赞、评论、收藏以及关注用户等功能；在举报模块，可以对于内容不当的文章或者评论进行举报，若举报内容属实，管理员会根据举报对文章或者评论进行封禁，并对相关用户进行处罚。其主要功能有如下图所示</w:t>
      </w:r>
    </w:p>
    <w:p>
      <w:pPr>
        <w:numPr>
          <w:ilvl w:val="0"/>
          <w:numId w:val="0"/>
        </w:numPr>
        <w:ind w:firstLine="420" w:firstLineChars="0"/>
        <w:outlineLvl w:val="2"/>
        <w:rPr>
          <w:rFonts w:hint="default"/>
          <w:sz w:val="28"/>
          <w:szCs w:val="28"/>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outlineLvl w:val="2"/>
              <w:rPr>
                <w:rFonts w:hint="default"/>
                <w:sz w:val="28"/>
                <w:szCs w:val="28"/>
                <w:vertAlign w:val="baseline"/>
                <w:lang w:val="en-US" w:eastAsia="zh-CN"/>
              </w:rPr>
            </w:pPr>
            <w:r>
              <w:drawing>
                <wp:inline distT="0" distB="0" distL="114300" distR="114300">
                  <wp:extent cx="2567940" cy="1957705"/>
                  <wp:effectExtent l="0" t="0" r="7620" b="825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9"/>
                          <a:stretch>
                            <a:fillRect/>
                          </a:stretch>
                        </pic:blipFill>
                        <pic:spPr>
                          <a:xfrm>
                            <a:off x="0" y="0"/>
                            <a:ext cx="2567940" cy="1957705"/>
                          </a:xfrm>
                          <a:prstGeom prst="rect">
                            <a:avLst/>
                          </a:prstGeom>
                          <a:noFill/>
                          <a:ln>
                            <a:noFill/>
                          </a:ln>
                        </pic:spPr>
                      </pic:pic>
                    </a:graphicData>
                  </a:graphic>
                </wp:inline>
              </w:drawing>
            </w:r>
          </w:p>
        </w:tc>
        <w:tc>
          <w:tcPr>
            <w:tcW w:w="4261" w:type="dxa"/>
          </w:tcPr>
          <w:p>
            <w:pPr>
              <w:numPr>
                <w:ilvl w:val="0"/>
                <w:numId w:val="0"/>
              </w:numPr>
              <w:jc w:val="center"/>
              <w:outlineLvl w:val="2"/>
              <w:rPr>
                <w:rFonts w:hint="default"/>
                <w:sz w:val="28"/>
                <w:szCs w:val="28"/>
                <w:vertAlign w:val="baseline"/>
                <w:lang w:val="en-US" w:eastAsia="zh-CN"/>
              </w:rPr>
            </w:pPr>
            <w:r>
              <w:drawing>
                <wp:inline distT="0" distB="0" distL="114300" distR="114300">
                  <wp:extent cx="2133600" cy="1917065"/>
                  <wp:effectExtent l="0" t="0" r="0" b="317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0"/>
                          <a:stretch>
                            <a:fillRect/>
                          </a:stretch>
                        </pic:blipFill>
                        <pic:spPr>
                          <a:xfrm>
                            <a:off x="0" y="0"/>
                            <a:ext cx="2133600" cy="19170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outlineLvl w:val="2"/>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图2-6 辅助功能</w:t>
            </w:r>
          </w:p>
          <w:p>
            <w:pPr>
              <w:numPr>
                <w:ilvl w:val="0"/>
                <w:numId w:val="0"/>
              </w:numPr>
              <w:outlineLvl w:val="2"/>
              <w:rPr>
                <w:rFonts w:hint="default"/>
                <w:sz w:val="28"/>
                <w:szCs w:val="28"/>
                <w:vertAlign w:val="baseline"/>
                <w:lang w:val="en-US" w:eastAsia="zh-CN"/>
              </w:rPr>
            </w:pPr>
          </w:p>
        </w:tc>
        <w:tc>
          <w:tcPr>
            <w:tcW w:w="4261" w:type="dxa"/>
          </w:tcPr>
          <w:p>
            <w:pPr>
              <w:numPr>
                <w:ilvl w:val="0"/>
                <w:numId w:val="0"/>
              </w:numPr>
              <w:jc w:val="center"/>
              <w:outlineLvl w:val="2"/>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图2-7 举报功能</w:t>
            </w:r>
          </w:p>
          <w:p>
            <w:pPr>
              <w:numPr>
                <w:ilvl w:val="0"/>
                <w:numId w:val="0"/>
              </w:numPr>
              <w:outlineLvl w:val="2"/>
              <w:rPr>
                <w:rFonts w:hint="default"/>
                <w:sz w:val="28"/>
                <w:szCs w:val="28"/>
                <w:vertAlign w:val="baseline"/>
                <w:lang w:val="en-US" w:eastAsia="zh-CN"/>
              </w:rPr>
            </w:pPr>
          </w:p>
        </w:tc>
      </w:tr>
    </w:tbl>
    <w:p>
      <w:pPr>
        <w:numPr>
          <w:ilvl w:val="0"/>
          <w:numId w:val="0"/>
        </w:numPr>
        <w:outlineLvl w:val="2"/>
        <w:rPr>
          <w:rFonts w:hint="eastAsia"/>
          <w:sz w:val="28"/>
          <w:szCs w:val="28"/>
          <w:lang w:val="en-US" w:eastAsia="zh-CN"/>
        </w:rPr>
      </w:pPr>
    </w:p>
    <w:p>
      <w:pPr>
        <w:numPr>
          <w:ilvl w:val="0"/>
          <w:numId w:val="0"/>
        </w:numPr>
        <w:outlineLvl w:val="2"/>
        <w:rPr>
          <w:rFonts w:hint="eastAsia"/>
          <w:sz w:val="28"/>
          <w:szCs w:val="28"/>
          <w:lang w:val="en-US" w:eastAsia="zh-CN"/>
        </w:rPr>
      </w:pPr>
      <w:r>
        <w:rPr>
          <w:rFonts w:hint="eastAsia"/>
          <w:sz w:val="28"/>
          <w:szCs w:val="28"/>
          <w:lang w:val="en-US" w:eastAsia="zh-CN"/>
        </w:rPr>
        <w:t>2.5团队简介</w:t>
      </w:r>
    </w:p>
    <w:p>
      <w:pPr>
        <w:jc w:val="both"/>
        <w:outlineLvl w:val="1"/>
        <w:rPr>
          <w:rFonts w:hint="eastAsia"/>
          <w:sz w:val="32"/>
          <w:szCs w:val="32"/>
          <w:lang w:val="en-US" w:eastAsia="zh-CN"/>
        </w:rPr>
      </w:pPr>
      <w:r>
        <w:rPr>
          <w:rFonts w:hint="eastAsia"/>
          <w:sz w:val="32"/>
          <w:szCs w:val="32"/>
          <w:lang w:val="en-US" w:eastAsia="zh-CN"/>
        </w:rPr>
        <w:t>2.5.1团队名称</w:t>
      </w:r>
    </w:p>
    <w:p>
      <w:pPr>
        <w:ind w:firstLine="560" w:firstLineChars="200"/>
        <w:jc w:val="both"/>
        <w:outlineLvl w:val="1"/>
        <w:rPr>
          <w:rFonts w:hint="default"/>
          <w:sz w:val="32"/>
          <w:szCs w:val="32"/>
          <w:lang w:val="en-US" w:eastAsia="zh-CN"/>
        </w:rPr>
      </w:pPr>
      <w:r>
        <w:rPr>
          <w:rFonts w:hint="eastAsia"/>
          <w:sz w:val="28"/>
          <w:szCs w:val="28"/>
          <w:lang w:val="en-US" w:eastAsia="zh-CN"/>
        </w:rPr>
        <w:t>Mutual Team，意为互助团，体现了我们团队互助的核心，也是我们创建该项目的初衷。</w:t>
      </w:r>
    </w:p>
    <w:p>
      <w:pPr>
        <w:jc w:val="both"/>
        <w:outlineLvl w:val="1"/>
        <w:rPr>
          <w:rFonts w:hint="default"/>
          <w:sz w:val="32"/>
          <w:szCs w:val="32"/>
          <w:lang w:val="en-US" w:eastAsia="zh-CN"/>
        </w:rPr>
      </w:pPr>
      <w:r>
        <w:rPr>
          <w:rFonts w:hint="eastAsia"/>
          <w:sz w:val="32"/>
          <w:szCs w:val="32"/>
          <w:lang w:val="en-US" w:eastAsia="zh-CN"/>
        </w:rPr>
        <w:t>2.5.2团队成员</w:t>
      </w:r>
    </w:p>
    <w:p>
      <w:pPr>
        <w:numPr>
          <w:ilvl w:val="0"/>
          <w:numId w:val="0"/>
        </w:numPr>
        <w:ind w:firstLine="420" w:firstLineChars="0"/>
        <w:outlineLvl w:val="2"/>
        <w:rPr>
          <w:rFonts w:hint="default"/>
          <w:sz w:val="28"/>
          <w:szCs w:val="28"/>
          <w:lang w:val="en-US" w:eastAsia="zh-CN"/>
        </w:rPr>
      </w:pPr>
      <w:r>
        <w:rPr>
          <w:rFonts w:hint="eastAsia"/>
          <w:sz w:val="28"/>
          <w:szCs w:val="28"/>
          <w:lang w:val="en-US" w:eastAsia="zh-CN"/>
        </w:rPr>
        <w:t>本团队由太原理工大学软件学院五名同学跨年级组成，16级同学两名、17级同学三名，为项目的开发提供了足够的理论基础和技术支持。团队成员总体有较多的学习和实战经验，且具有明确的职业目标和饱满的学习热情，具有良好的创新思维，团队协作能力和丰富的专业知识。具体成员分工见下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560"/>
        <w:gridCol w:w="169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姓名</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性别</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专业班级</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李宇豪</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男</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软件1718</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后台搭建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王浩宇</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男</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软件1718</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前端页面搭建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刘宇</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男</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软件1632</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后台管理系统搭建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陈晨</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女</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软件1632</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数据库设计以及数据测试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杨丽</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女</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软件1711</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总体策划文档整理</w:t>
            </w:r>
          </w:p>
        </w:tc>
      </w:tr>
    </w:tbl>
    <w:p>
      <w:pPr>
        <w:numPr>
          <w:ilvl w:val="0"/>
          <w:numId w:val="1"/>
        </w:numPr>
        <w:ind w:left="0" w:leftChars="0" w:firstLine="0" w:firstLineChars="0"/>
        <w:jc w:val="both"/>
        <w:outlineLvl w:val="0"/>
        <w:rPr>
          <w:rFonts w:hint="eastAsia"/>
          <w:sz w:val="32"/>
          <w:szCs w:val="32"/>
          <w:lang w:val="en-US" w:eastAsia="zh-CN"/>
        </w:rPr>
      </w:pPr>
      <w:r>
        <w:rPr>
          <w:rFonts w:hint="eastAsia"/>
          <w:sz w:val="32"/>
          <w:szCs w:val="32"/>
          <w:lang w:val="en-US" w:eastAsia="zh-CN"/>
        </w:rPr>
        <w:t>技术分析</w:t>
      </w:r>
    </w:p>
    <w:p>
      <w:pPr>
        <w:widowControl w:val="0"/>
        <w:numPr>
          <w:ilvl w:val="0"/>
          <w:numId w:val="0"/>
        </w:numPr>
        <w:jc w:val="both"/>
        <w:outlineLvl w:val="0"/>
        <w:rPr>
          <w:rFonts w:hint="eastAsia"/>
          <w:sz w:val="32"/>
          <w:szCs w:val="32"/>
          <w:lang w:val="en-US" w:eastAsia="zh-CN"/>
        </w:rPr>
      </w:pPr>
      <w:r>
        <w:rPr>
          <w:rFonts w:hint="eastAsia"/>
          <w:sz w:val="32"/>
          <w:szCs w:val="32"/>
          <w:lang w:val="en-US" w:eastAsia="zh-CN"/>
        </w:rPr>
        <w:t>3.0整体简绍</w:t>
      </w:r>
    </w:p>
    <w:p>
      <w:pPr>
        <w:widowControl w:val="0"/>
        <w:numPr>
          <w:ilvl w:val="0"/>
          <w:numId w:val="0"/>
        </w:numPr>
        <w:jc w:val="both"/>
        <w:outlineLvl w:val="0"/>
        <w:rPr>
          <w:rFonts w:hint="default"/>
          <w:sz w:val="32"/>
          <w:szCs w:val="32"/>
          <w:lang w:val="en-US" w:eastAsia="zh-CN"/>
        </w:rPr>
      </w:pPr>
      <w:r>
        <w:rPr>
          <w:rFonts w:hint="eastAsia"/>
          <w:sz w:val="32"/>
          <w:szCs w:val="32"/>
          <w:lang w:val="en-US" w:eastAsia="zh-CN"/>
        </w:rPr>
        <w:t>本项目采用前后台分离模式构建，纯接口开发和vue模板渲染的开发模式，符合当下主流web应用网站开发流程，前后台技术均采用世界主流技术栈构建，并结合阿里云服务器，Redis缓存分布式数据库，nginx 反向代理处理高并发等最新技术搭建项目。</w:t>
      </w:r>
    </w:p>
    <w:p>
      <w:pPr>
        <w:numPr>
          <w:ilvl w:val="0"/>
          <w:numId w:val="0"/>
        </w:numPr>
        <w:ind w:leftChars="0"/>
        <w:jc w:val="both"/>
        <w:outlineLvl w:val="0"/>
        <w:rPr>
          <w:rFonts w:hint="eastAsia"/>
          <w:sz w:val="32"/>
          <w:szCs w:val="32"/>
          <w:lang w:val="en-US" w:eastAsia="zh-CN"/>
        </w:rPr>
      </w:pPr>
      <w:r>
        <w:rPr>
          <w:rFonts w:hint="eastAsia"/>
          <w:sz w:val="32"/>
          <w:szCs w:val="32"/>
          <w:lang w:val="en-US" w:eastAsia="zh-CN"/>
        </w:rPr>
        <w:t>3.1 后台搭建</w:t>
      </w:r>
    </w:p>
    <w:p>
      <w:pPr>
        <w:pStyle w:val="4"/>
        <w:keepNext w:val="0"/>
        <w:keepLines w:val="0"/>
        <w:widowControl/>
        <w:suppressLineNumbers w:val="0"/>
        <w:rPr>
          <w:rFonts w:hint="eastAsia" w:asciiTheme="minorEastAsia" w:hAnsiTheme="minorEastAsia" w:cstheme="minorEastAsia"/>
          <w:sz w:val="32"/>
          <w:szCs w:val="32"/>
          <w:lang w:val="en-US" w:eastAsia="zh-CN"/>
        </w:rPr>
      </w:pPr>
      <w:r>
        <w:rPr>
          <w:rFonts w:hint="eastAsia"/>
          <w:sz w:val="32"/>
          <w:szCs w:val="32"/>
          <w:lang w:val="en-US" w:eastAsia="zh-CN"/>
        </w:rPr>
        <w:t>后台整体使用当下较为流行的</w:t>
      </w:r>
      <w:r>
        <w:rPr>
          <w:rFonts w:hint="eastAsia" w:asciiTheme="minorEastAsia" w:hAnsiTheme="minorEastAsia" w:eastAsiaTheme="minorEastAsia" w:cstheme="minorEastAsia"/>
          <w:sz w:val="32"/>
          <w:szCs w:val="32"/>
        </w:rPr>
        <w:t>Spring Boot</w:t>
      </w:r>
      <w:r>
        <w:rPr>
          <w:rFonts w:hint="eastAsia"/>
          <w:sz w:val="32"/>
          <w:szCs w:val="32"/>
          <w:lang w:val="en-US" w:eastAsia="zh-CN"/>
        </w:rPr>
        <w:t>框架，在</w:t>
      </w:r>
      <w:r>
        <w:rPr>
          <w:rFonts w:hint="eastAsia" w:asciiTheme="minorEastAsia" w:hAnsiTheme="minorEastAsia" w:eastAsiaTheme="minorEastAsia" w:cstheme="minorEastAsia"/>
          <w:sz w:val="32"/>
          <w:szCs w:val="32"/>
        </w:rPr>
        <w:t xml:space="preserve">Spring </w:t>
      </w:r>
      <w:r>
        <w:rPr>
          <w:rFonts w:hint="eastAsia"/>
          <w:sz w:val="32"/>
          <w:szCs w:val="32"/>
          <w:lang w:val="en-US" w:eastAsia="zh-CN"/>
        </w:rPr>
        <w:t>家族中属于较为优越的一员。</w:t>
      </w:r>
      <w:r>
        <w:rPr>
          <w:rFonts w:hint="eastAsia" w:asciiTheme="minorEastAsia" w:hAnsiTheme="minorEastAsia" w:eastAsiaTheme="minorEastAsia" w:cstheme="minorEastAsia"/>
          <w:sz w:val="32"/>
          <w:szCs w:val="32"/>
        </w:rPr>
        <w:t>它集成了大量常用的第三方库配置，Spring Boot提供了基于http、ssh、telnet对运行时的项目进行监控；Spring Boot应用中这些第三方库几乎可以是零配置的开箱即用（out-of-the-box），</w:t>
      </w:r>
      <w:r>
        <w:rPr>
          <w:rFonts w:hint="eastAsia" w:asciiTheme="minorEastAsia" w:hAnsiTheme="minorEastAsia" w:cstheme="minorEastAsia"/>
          <w:sz w:val="32"/>
          <w:szCs w:val="32"/>
          <w:lang w:val="en-US" w:eastAsia="zh-CN"/>
        </w:rPr>
        <w:t>比</w:t>
      </w:r>
      <w:r>
        <w:rPr>
          <w:rFonts w:hint="eastAsia" w:asciiTheme="minorEastAsia" w:hAnsiTheme="minorEastAsia" w:eastAsiaTheme="minorEastAsia" w:cstheme="minorEastAsia"/>
          <w:sz w:val="32"/>
          <w:szCs w:val="32"/>
        </w:rPr>
        <w:t>Spring MVC</w:t>
      </w:r>
      <w:r>
        <w:rPr>
          <w:rFonts w:hint="eastAsia" w:asciiTheme="minorEastAsia" w:hAnsiTheme="minorEastAsia" w:cstheme="minorEastAsia"/>
          <w:sz w:val="32"/>
          <w:szCs w:val="32"/>
          <w:lang w:val="en-US" w:eastAsia="zh-CN"/>
        </w:rPr>
        <w:t>有更好的集成性，能使代码逻辑更加清晰，易于维护和开发。</w:t>
      </w:r>
      <w:r>
        <w:rPr>
          <w:rFonts w:hint="eastAsia" w:asciiTheme="minorEastAsia" w:hAnsiTheme="minorEastAsia" w:eastAsiaTheme="minorEastAsia" w:cstheme="minorEastAsia"/>
          <w:sz w:val="32"/>
          <w:szCs w:val="32"/>
          <w:lang w:val="en-US" w:eastAsia="zh-CN"/>
        </w:rPr>
        <w:t>同时，在此次项目中还集成了Swagger作为开发者的API，</w:t>
      </w:r>
      <w:r>
        <w:rPr>
          <w:rFonts w:hint="eastAsia" w:asciiTheme="minorEastAsia" w:hAnsiTheme="minorEastAsia" w:eastAsiaTheme="minorEastAsia" w:cstheme="minorEastAsia"/>
          <w:sz w:val="32"/>
          <w:szCs w:val="32"/>
        </w:rPr>
        <w:t>Swagger能成为最受欢迎的REST APIs文档生成工具之一，</w:t>
      </w:r>
      <w:r>
        <w:rPr>
          <w:rFonts w:hint="eastAsia" w:asciiTheme="minorEastAsia" w:hAnsiTheme="minorEastAsia" w:eastAsiaTheme="minorEastAsia" w:cstheme="minorEastAsia"/>
          <w:sz w:val="32"/>
          <w:szCs w:val="32"/>
          <w:lang w:val="en-US" w:eastAsia="zh-CN"/>
        </w:rPr>
        <w:t>其优点有</w:t>
      </w:r>
      <w:r>
        <w:rPr>
          <w:rFonts w:hint="eastAsia" w:asciiTheme="minorEastAsia" w:hAnsiTheme="minorEastAsia" w:eastAsiaTheme="minorEastAsia" w:cstheme="minorEastAsia"/>
          <w:sz w:val="32"/>
          <w:szCs w:val="32"/>
        </w:rPr>
        <w:t>Swagger 可以生成一个具有互动性的API控制台，开发者可以用来快速学习和尝试API</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Swagger 可以生成客户端SDK代码用于各种不同的平台上的实现</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Swagger 文件可以在许多不同的平台上从代码注释中自动生成</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Swagger 有一个强大的社区，里面有许多强悍的贡献者。</w:t>
      </w:r>
      <w:r>
        <w:rPr>
          <w:rFonts w:hint="eastAsia" w:asciiTheme="minorEastAsia" w:hAnsiTheme="minorEastAsia" w:cstheme="minorEastAsia"/>
          <w:sz w:val="32"/>
          <w:szCs w:val="32"/>
          <w:lang w:val="en-US" w:eastAsia="zh-CN"/>
        </w:rPr>
        <w:t>以下是本次项目的Swagger-UI：</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rPr>
                <w:rFonts w:hint="default" w:asciiTheme="minorEastAsia" w:hAnsiTheme="minorEastAsia" w:cstheme="minorEastAsia"/>
                <w:sz w:val="32"/>
                <w:szCs w:val="32"/>
                <w:vertAlign w:val="baseline"/>
                <w:lang w:val="en-US" w:eastAsia="zh-CN"/>
              </w:rPr>
            </w:pPr>
            <w:r>
              <w:drawing>
                <wp:inline distT="0" distB="0" distL="114300" distR="114300">
                  <wp:extent cx="5268595" cy="3965575"/>
                  <wp:effectExtent l="0" t="0" r="4445" b="1206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1"/>
                          <a:stretch>
                            <a:fillRect/>
                          </a:stretch>
                        </pic:blipFill>
                        <pic:spPr>
                          <a:xfrm>
                            <a:off x="0" y="0"/>
                            <a:ext cx="5268595" cy="39655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jc w:val="center"/>
              <w:rPr>
                <w:rFonts w:hint="default" w:asciiTheme="minorEastAsia" w:hAnsiTheme="minorEastAsia" w:cstheme="minorEastAsia"/>
                <w:sz w:val="32"/>
                <w:szCs w:val="32"/>
                <w:vertAlign w:val="baseline"/>
                <w:lang w:val="en-US" w:eastAsia="zh-CN"/>
              </w:rPr>
            </w:pPr>
            <w:r>
              <w:rPr>
                <w:rFonts w:hint="eastAsia" w:ascii="宋体" w:hAnsi="宋体" w:eastAsia="宋体" w:cs="宋体"/>
                <w:sz w:val="21"/>
                <w:szCs w:val="21"/>
                <w:lang w:val="en-US" w:eastAsia="zh-CN"/>
              </w:rPr>
              <w:t>图3-1 后台Swagger样图</w:t>
            </w:r>
          </w:p>
        </w:tc>
      </w:tr>
    </w:tbl>
    <w:p>
      <w:pPr>
        <w:pStyle w:val="4"/>
        <w:keepNext w:val="0"/>
        <w:keepLines w:val="0"/>
        <w:widowControl/>
        <w:suppressLineNumbers w:val="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3.2 前台搭建</w:t>
      </w:r>
    </w:p>
    <w:p>
      <w:pPr>
        <w:pStyle w:val="4"/>
        <w:keepNext w:val="0"/>
        <w:keepLines w:val="0"/>
        <w:widowControl/>
        <w:suppressLineNumbers w:val="0"/>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前台搭建采用VUE框架，结合vuex处理状态，vue-resource处理接口处理，vue-route处理路由，ZUI提供体验式交互，并结合editor.md实现搭建主流的markdown编辑器，并使用webpack对整个项目进行加载优化，所有接口渲染采用AJAX异步加载刷新。前台用户页面和管理系统页面均为独立自主开发，登录注册实现了 transition 3D反转交互设计，体现AR浸入式效果。前台用户页面渲染均采用vue模板渲染，渲染速度更快，体验交互效果更加的突出，后台管理页面集成高德地图SDK实现天气查询定位功能，echarts数据可视化图表等。</w:t>
      </w:r>
    </w:p>
    <w:p>
      <w:pPr>
        <w:numPr>
          <w:ilvl w:val="0"/>
          <w:numId w:val="0"/>
        </w:numPr>
        <w:jc w:val="both"/>
        <w:outlineLvl w:val="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3.3 数据库</w:t>
      </w:r>
    </w:p>
    <w:p>
      <w:pPr>
        <w:numPr>
          <w:ilvl w:val="0"/>
          <w:numId w:val="0"/>
        </w:numPr>
        <w:jc w:val="both"/>
        <w:outlineLvl w:val="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3.3.1主存数据库</w:t>
      </w:r>
    </w:p>
    <w:p>
      <w:pPr>
        <w:numPr>
          <w:ilvl w:val="0"/>
          <w:numId w:val="0"/>
        </w:numPr>
        <w:ind w:firstLine="420" w:firstLineChars="0"/>
        <w:jc w:val="both"/>
        <w:outlineLvl w:val="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本平台的主存数据库使用当下流行的MySQL数据库，MySQL是当下最为流行的数据库系统，其具有简单易用，可移植性高和运行速度快的特点,许多客户机可同时连接到服务器。MySQL数据库没有用户数的限制，多个客户机可同时使用同一个数据库。可利用几个输入查询并查看结果的界面来交互 式地访问 MySQL。这些界面为：命令行客户机程序、Web 浏览器或 X Window System 客户机程序。此外，还有由各种语言（如C, C++, Eiffel, Java, Perl, PHP, Python, Ruby, and Tcl）编写的界面。因此，可以选择使用已编好的客户机程序或编写自己的客户机应用程序</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MySQL 可以利用 SQL（结构化查询语言），SQL 是一种所有现代数据库系统都选用的语言。也可以利用支持 ODBC（开放式数据库连接）的应用程序，ODBC 是 Microsoft 开发的一种数据库通信协议。</w:t>
      </w:r>
    </w:p>
    <w:p>
      <w:pPr>
        <w:jc w:val="both"/>
        <w:outlineLvl w:val="0"/>
        <w:rPr>
          <w:rFonts w:hint="eastAsia"/>
          <w:sz w:val="32"/>
          <w:szCs w:val="32"/>
          <w:lang w:val="en-US" w:eastAsia="zh-CN"/>
        </w:rPr>
      </w:pPr>
      <w:r>
        <w:rPr>
          <w:rFonts w:hint="eastAsia"/>
          <w:sz w:val="32"/>
          <w:szCs w:val="32"/>
          <w:lang w:val="en-US" w:eastAsia="zh-CN"/>
        </w:rPr>
        <w:t>3.3.2 缓存数据库</w:t>
      </w:r>
    </w:p>
    <w:p>
      <w:pPr>
        <w:ind w:firstLine="420" w:firstLineChars="0"/>
        <w:jc w:val="both"/>
        <w:outlineLvl w:val="0"/>
        <w:rPr>
          <w:rFonts w:hint="eastAsia" w:asciiTheme="minorEastAsia" w:hAnsiTheme="minorEastAsia" w:cstheme="minorEastAsia"/>
          <w:color w:val="000000" w:themeColor="text1"/>
          <w:sz w:val="32"/>
          <w:szCs w:val="32"/>
          <w:highlight w:val="none"/>
          <w:shd w:val="clear" w:color="auto" w:fill="auto"/>
          <w:lang w:val="en-US" w:eastAsia="zh-CN"/>
          <w14:textFill>
            <w14:solidFill>
              <w14:schemeClr w14:val="tx1"/>
            </w14:solidFill>
          </w14:textFill>
        </w:rPr>
      </w:pPr>
      <w:r>
        <w:rPr>
          <w:rFonts w:hint="eastAsia" w:asciiTheme="minorEastAsia" w:hAnsiTheme="minorEastAsia" w:cstheme="minorEastAsia"/>
          <w:sz w:val="32"/>
          <w:szCs w:val="32"/>
          <w:lang w:val="en-US" w:eastAsia="zh-CN"/>
        </w:rPr>
        <w:t>本平台的缓存数据库使用当下流行的Redis数据库，</w:t>
      </w:r>
      <w:r>
        <w:rPr>
          <w:rFonts w:hint="eastAsia" w:asciiTheme="minorEastAsia" w:hAnsiTheme="minorEastAsia" w:eastAsiaTheme="minorEastAsia" w:cstheme="minorEastAsia"/>
          <w:color w:val="000000" w:themeColor="text1"/>
          <w:sz w:val="32"/>
          <w:szCs w:val="32"/>
          <w:highlight w:val="none"/>
          <w:shd w:val="clear" w:color="auto" w:fill="auto"/>
          <w:lang w:val="en-US" w:eastAsia="zh-CN"/>
          <w14:textFill>
            <w14:solidFill>
              <w14:schemeClr w14:val="tx1"/>
            </w14:solidFill>
          </w14:textFill>
        </w:rPr>
        <w:t>R</w:t>
      </w:r>
      <w:r>
        <w:rPr>
          <w:rFonts w:hint="eastAsia" w:asciiTheme="minorEastAsia" w:hAnsiTheme="minorEastAsia" w:eastAsiaTheme="minorEastAsia" w:cstheme="minorEastAsia"/>
          <w:color w:val="000000" w:themeColor="text1"/>
          <w:sz w:val="32"/>
          <w:szCs w:val="32"/>
          <w:highlight w:val="none"/>
          <w:shd w:val="clear" w:color="auto" w:fill="auto"/>
          <w14:textFill>
            <w14:solidFill>
              <w14:schemeClr w14:val="tx1"/>
            </w14:solidFill>
          </w14:textFill>
        </w:rPr>
        <w:t>edis是一个基于内存的高性能key-value数据库</w:t>
      </w:r>
      <w:r>
        <w:rPr>
          <w:rFonts w:hint="eastAsia" w:asciiTheme="minorEastAsia" w:hAnsiTheme="minorEastAsia" w:eastAsiaTheme="minorEastAsia" w:cstheme="minorEastAsia"/>
          <w:color w:val="000000" w:themeColor="text1"/>
          <w:sz w:val="32"/>
          <w:szCs w:val="32"/>
          <w:highlight w:val="none"/>
          <w:shd w:val="clear" w:color="auto" w:fill="auto"/>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32"/>
          <w:szCs w:val="32"/>
          <w:highlight w:val="none"/>
          <w:shd w:val="clear" w:color="auto" w:fill="auto"/>
          <w:lang w:val="en-US" w:eastAsia="zh-CN"/>
          <w14:textFill>
            <w14:solidFill>
              <w14:schemeClr w14:val="tx1"/>
            </w14:solidFill>
          </w14:textFill>
        </w:rPr>
        <w:t>其</w:t>
      </w:r>
      <w:r>
        <w:rPr>
          <w:rFonts w:hint="eastAsia" w:asciiTheme="minorEastAsia" w:hAnsiTheme="minorEastAsia" w:eastAsiaTheme="minorEastAsia" w:cstheme="minorEastAsia"/>
          <w:color w:val="000000" w:themeColor="text1"/>
          <w:sz w:val="32"/>
          <w:szCs w:val="32"/>
          <w:highlight w:val="none"/>
          <w:shd w:val="clear" w:color="auto" w:fill="auto"/>
          <w14:textFill>
            <w14:solidFill>
              <w14:schemeClr w14:val="tx1"/>
            </w14:solidFill>
          </w14:textFill>
        </w:rPr>
        <w:t>具有快速和持久化的特征，速度快，</w:t>
      </w:r>
      <w:r>
        <w:rPr>
          <w:rFonts w:hint="eastAsia" w:asciiTheme="minorEastAsia" w:hAnsiTheme="minorEastAsia" w:eastAsiaTheme="minorEastAsia" w:cstheme="minorEastAsia"/>
          <w:color w:val="000000" w:themeColor="text1"/>
          <w:sz w:val="32"/>
          <w:szCs w:val="32"/>
          <w:highlight w:val="none"/>
          <w:shd w:val="clear" w:color="auto" w:fill="auto"/>
          <w:lang w:val="en-US" w:eastAsia="zh-CN"/>
          <w14:textFill>
            <w14:solidFill>
              <w14:schemeClr w14:val="tx1"/>
            </w14:solidFill>
          </w14:textFill>
        </w:rPr>
        <w:t>将</w:t>
      </w:r>
      <w:r>
        <w:rPr>
          <w:rFonts w:hint="eastAsia" w:asciiTheme="minorEastAsia" w:hAnsiTheme="minorEastAsia" w:eastAsiaTheme="minorEastAsia" w:cstheme="minorEastAsia"/>
          <w:color w:val="000000" w:themeColor="text1"/>
          <w:sz w:val="32"/>
          <w:szCs w:val="32"/>
          <w:highlight w:val="none"/>
          <w:shd w:val="clear" w:color="auto" w:fill="auto"/>
          <w14:textFill>
            <w14:solidFill>
              <w14:schemeClr w14:val="tx1"/>
            </w14:solidFill>
          </w14:textFill>
        </w:rPr>
        <w:t>数据存在内存中</w:t>
      </w:r>
      <w:r>
        <w:rPr>
          <w:rFonts w:hint="eastAsia" w:asciiTheme="minorEastAsia" w:hAnsiTheme="minorEastAsia" w:eastAsiaTheme="minorEastAsia" w:cstheme="minorEastAsia"/>
          <w:color w:val="000000" w:themeColor="text1"/>
          <w:sz w:val="32"/>
          <w:szCs w:val="32"/>
          <w:highlight w:val="none"/>
          <w:shd w:val="clear" w:color="auto" w:fill="auto"/>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32"/>
          <w:szCs w:val="32"/>
          <w:highlight w:val="none"/>
          <w:shd w:val="clear" w:color="auto" w:fill="auto"/>
          <w:lang w:val="en-US" w:eastAsia="zh-CN"/>
          <w14:textFill>
            <w14:solidFill>
              <w14:schemeClr w14:val="tx1"/>
            </w14:solidFill>
          </w14:textFill>
        </w:rPr>
        <w:t>分布式，读写分离，</w:t>
      </w:r>
      <w:r>
        <w:rPr>
          <w:rFonts w:hint="eastAsia" w:asciiTheme="minorEastAsia" w:hAnsiTheme="minorEastAsia" w:eastAsiaTheme="minorEastAsia" w:cstheme="minorEastAsia"/>
          <w:color w:val="000000" w:themeColor="text1"/>
          <w:sz w:val="32"/>
          <w:szCs w:val="32"/>
          <w:highlight w:val="none"/>
          <w:shd w:val="clear" w:color="auto" w:fill="auto"/>
          <w14:textFill>
            <w14:solidFill>
              <w14:schemeClr w14:val="tx1"/>
            </w14:solidFill>
          </w14:textFill>
        </w:rPr>
        <w:t>可用于缓存，消息，按key设置过期时间，过期后自动删除</w:t>
      </w:r>
      <w:r>
        <w:rPr>
          <w:rFonts w:hint="eastAsia" w:asciiTheme="minorEastAsia" w:hAnsiTheme="minorEastAsia" w:eastAsiaTheme="minorEastAsia" w:cstheme="minorEastAsia"/>
          <w:color w:val="000000" w:themeColor="text1"/>
          <w:sz w:val="32"/>
          <w:szCs w:val="32"/>
          <w:highlight w:val="none"/>
          <w:shd w:val="clear" w:color="auto" w:fill="auto"/>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32"/>
          <w:szCs w:val="32"/>
          <w:highlight w:val="none"/>
          <w:shd w:val="clear" w:color="auto" w:fill="auto"/>
          <w:lang w:val="en-US" w:eastAsia="zh-CN"/>
          <w14:textFill>
            <w14:solidFill>
              <w14:schemeClr w14:val="tx1"/>
            </w14:solidFill>
          </w14:textFill>
        </w:rPr>
        <w:t>具有合适的回收策略，</w:t>
      </w:r>
      <w:r>
        <w:rPr>
          <w:rFonts w:hint="eastAsia" w:asciiTheme="minorEastAsia" w:hAnsiTheme="minorEastAsia" w:eastAsiaTheme="minorEastAsia" w:cstheme="minorEastAsia"/>
          <w:color w:val="000000" w:themeColor="text1"/>
          <w:sz w:val="32"/>
          <w:szCs w:val="32"/>
          <w:highlight w:val="none"/>
          <w:shd w:val="clear" w:color="auto" w:fill="auto"/>
          <w14:textFill>
            <w14:solidFill>
              <w14:schemeClr w14:val="tx1"/>
            </w14:solidFill>
          </w14:textFill>
        </w:rPr>
        <w:t>redis提供了不同级别的持久化方式，一种是RDB，一种AOF。可以同时开启两种持久化方式, 在这种情况下, 当redis重启的时候会优先载入AOF文件来恢复原始的数据,因为在通常情况下AOF文件保存的数据集要比RDB文件保存的数据集要完整</w:t>
      </w:r>
      <w:r>
        <w:rPr>
          <w:rFonts w:hint="eastAsia" w:asciiTheme="minorEastAsia" w:hAnsiTheme="minorEastAsia" w:cstheme="minorEastAsia"/>
          <w:color w:val="000000" w:themeColor="text1"/>
          <w:sz w:val="32"/>
          <w:szCs w:val="32"/>
          <w:highlight w:val="none"/>
          <w:shd w:val="clear" w:color="auto" w:fill="auto"/>
          <w:lang w:eastAsia="zh-CN"/>
          <w14:textFill>
            <w14:solidFill>
              <w14:schemeClr w14:val="tx1"/>
            </w14:solidFill>
          </w14:textFill>
        </w:rPr>
        <w:t>。</w:t>
      </w:r>
      <w:r>
        <w:rPr>
          <w:rFonts w:hint="eastAsia" w:asciiTheme="minorEastAsia" w:hAnsiTheme="minorEastAsia" w:cstheme="minorEastAsia"/>
          <w:color w:val="000000" w:themeColor="text1"/>
          <w:sz w:val="32"/>
          <w:szCs w:val="32"/>
          <w:highlight w:val="none"/>
          <w:shd w:val="clear" w:color="auto" w:fill="auto"/>
          <w:lang w:val="en-US" w:eastAsia="zh-CN"/>
          <w14:textFill>
            <w14:solidFill>
              <w14:schemeClr w14:val="tx1"/>
            </w14:solidFill>
          </w14:textFill>
        </w:rPr>
        <w:t>Redis作为当下流行的缓存数据库，能够快速而稳定的对数据进行操作，产生</w:t>
      </w:r>
      <w:r>
        <w:rPr>
          <w:rFonts w:hint="eastAsia" w:asciiTheme="minorEastAsia" w:hAnsiTheme="minorEastAsia" w:eastAsiaTheme="minorEastAsia" w:cstheme="minorEastAsia"/>
          <w:color w:val="000000" w:themeColor="text1"/>
          <w:sz w:val="32"/>
          <w:szCs w:val="32"/>
          <w:highlight w:val="none"/>
          <w:shd w:val="clear" w:color="auto" w:fill="auto"/>
          <w14:textFill>
            <w14:solidFill>
              <w14:schemeClr w14:val="tx1"/>
            </w14:solidFill>
          </w14:textFill>
        </w:rPr>
        <w:t>key-value</w:t>
      </w:r>
      <w:r>
        <w:rPr>
          <w:rFonts w:hint="eastAsia" w:asciiTheme="minorEastAsia" w:hAnsiTheme="minorEastAsia" w:cstheme="minorEastAsia"/>
          <w:color w:val="000000" w:themeColor="text1"/>
          <w:sz w:val="32"/>
          <w:szCs w:val="32"/>
          <w:highlight w:val="none"/>
          <w:shd w:val="clear" w:color="auto" w:fill="auto"/>
          <w:lang w:val="en-US" w:eastAsia="zh-CN"/>
          <w14:textFill>
            <w14:solidFill>
              <w14:schemeClr w14:val="tx1"/>
            </w14:solidFill>
          </w14:textFill>
        </w:rPr>
        <w:t>键值对。</w:t>
      </w:r>
    </w:p>
    <w:p>
      <w:pPr>
        <w:jc w:val="both"/>
        <w:outlineLvl w:val="0"/>
        <w:rPr>
          <w:rFonts w:hint="eastAsia"/>
          <w:sz w:val="32"/>
          <w:szCs w:val="32"/>
        </w:rPr>
      </w:pPr>
    </w:p>
    <w:p>
      <w:pPr>
        <w:jc w:val="both"/>
        <w:outlineLvl w:val="0"/>
        <w:rPr>
          <w:rFonts w:hint="eastAsia"/>
          <w:sz w:val="32"/>
          <w:szCs w:val="32"/>
        </w:rPr>
      </w:pPr>
      <w:r>
        <w:rPr>
          <w:rFonts w:hint="eastAsia"/>
          <w:sz w:val="32"/>
          <w:szCs w:val="32"/>
        </w:rPr>
        <w:t>第</w:t>
      </w:r>
      <w:r>
        <w:rPr>
          <w:rFonts w:hint="eastAsia"/>
          <w:sz w:val="32"/>
          <w:szCs w:val="32"/>
          <w:lang w:val="en-US" w:eastAsia="zh-CN"/>
        </w:rPr>
        <w:t>四</w:t>
      </w:r>
      <w:r>
        <w:rPr>
          <w:rFonts w:hint="eastAsia"/>
          <w:sz w:val="32"/>
          <w:szCs w:val="32"/>
        </w:rPr>
        <w:t>章项目</w:t>
      </w:r>
      <w:r>
        <w:rPr>
          <w:rFonts w:hint="eastAsia"/>
          <w:sz w:val="32"/>
          <w:szCs w:val="32"/>
          <w:lang w:val="en-US" w:eastAsia="zh-CN"/>
        </w:rPr>
        <w:t>运营</w:t>
      </w:r>
      <w:r>
        <w:rPr>
          <w:rFonts w:hint="eastAsia"/>
          <w:sz w:val="32"/>
          <w:szCs w:val="32"/>
        </w:rPr>
        <w:t>及发展规划</w:t>
      </w:r>
    </w:p>
    <w:p>
      <w:pPr>
        <w:jc w:val="both"/>
        <w:outlineLvl w:val="1"/>
        <w:rPr>
          <w:rFonts w:hint="eastAsia"/>
          <w:sz w:val="32"/>
          <w:szCs w:val="32"/>
        </w:rPr>
      </w:pPr>
      <w:r>
        <w:rPr>
          <w:rFonts w:hint="eastAsia"/>
          <w:sz w:val="32"/>
          <w:szCs w:val="32"/>
          <w:lang w:val="en-US" w:eastAsia="zh-CN"/>
        </w:rPr>
        <w:t>4.</w:t>
      </w:r>
      <w:r>
        <w:rPr>
          <w:rFonts w:hint="eastAsia"/>
          <w:sz w:val="32"/>
          <w:szCs w:val="32"/>
        </w:rPr>
        <w:t>1运营管理</w:t>
      </w:r>
    </w:p>
    <w:p>
      <w:pPr>
        <w:numPr>
          <w:ilvl w:val="0"/>
          <w:numId w:val="2"/>
        </w:numPr>
        <w:jc w:val="both"/>
        <w:outlineLvl w:val="1"/>
        <w:rPr>
          <w:rFonts w:hint="eastAsia"/>
          <w:sz w:val="32"/>
          <w:szCs w:val="32"/>
          <w:lang w:val="en-US" w:eastAsia="zh-CN"/>
        </w:rPr>
      </w:pPr>
      <w:r>
        <w:rPr>
          <w:rFonts w:hint="eastAsia"/>
          <w:sz w:val="32"/>
          <w:szCs w:val="32"/>
          <w:lang w:val="en-US" w:eastAsia="zh-CN"/>
        </w:rPr>
        <w:t>本平台为秉承完全开源的理念，将在运营期间发布通告，招募更为专业的技术人员加入进来，加入进来的成员之间可以进行探讨交流，并得到相关的认可，进行平台维护和更新，共同学习，共同进步；</w:t>
      </w:r>
    </w:p>
    <w:p>
      <w:pPr>
        <w:numPr>
          <w:ilvl w:val="0"/>
          <w:numId w:val="2"/>
        </w:numPr>
        <w:jc w:val="both"/>
        <w:outlineLvl w:val="1"/>
        <w:rPr>
          <w:rFonts w:hint="eastAsia"/>
          <w:sz w:val="32"/>
          <w:szCs w:val="32"/>
        </w:rPr>
      </w:pPr>
      <w:r>
        <w:rPr>
          <w:rFonts w:hint="eastAsia"/>
          <w:sz w:val="32"/>
          <w:szCs w:val="32"/>
          <w:lang w:val="en-US" w:eastAsia="zh-CN"/>
        </w:rPr>
        <w:t>开放高校管理员，将在各个对应的高校学院开放管理员，以方便老师和领导进行管理，此管理员分为区域管理员、高校管理员、学院管理员、普通管理员四级（这四级管理员上级管理员可对下级管理员进行操作），将运营管理细化形成更为高效的管理体系。</w:t>
      </w:r>
    </w:p>
    <w:p>
      <w:pPr>
        <w:jc w:val="both"/>
        <w:outlineLvl w:val="1"/>
        <w:rPr>
          <w:rFonts w:hint="eastAsia"/>
          <w:sz w:val="32"/>
          <w:szCs w:val="32"/>
        </w:rPr>
      </w:pPr>
      <w:r>
        <w:rPr>
          <w:rFonts w:hint="eastAsia"/>
          <w:sz w:val="32"/>
          <w:szCs w:val="32"/>
          <w:lang w:val="en-US" w:eastAsia="zh-CN"/>
        </w:rPr>
        <w:t>4</w:t>
      </w:r>
      <w:r>
        <w:rPr>
          <w:rFonts w:hint="eastAsia"/>
          <w:sz w:val="32"/>
          <w:szCs w:val="32"/>
        </w:rPr>
        <w:t>.2发展规划</w:t>
      </w:r>
    </w:p>
    <w:p>
      <w:pPr>
        <w:ind w:firstLine="280" w:firstLineChars="100"/>
        <w:jc w:val="both"/>
        <w:outlineLvl w:val="1"/>
        <w:rPr>
          <w:rFonts w:hint="eastAsia"/>
          <w:sz w:val="28"/>
          <w:szCs w:val="28"/>
          <w:lang w:val="en-US" w:eastAsia="zh-CN"/>
        </w:rPr>
      </w:pPr>
      <w:r>
        <w:rPr>
          <w:rFonts w:hint="eastAsia"/>
          <w:sz w:val="28"/>
          <w:szCs w:val="28"/>
          <w:lang w:val="en-US" w:eastAsia="zh-CN"/>
        </w:rPr>
        <w:t>4.2.1功能发展</w:t>
      </w:r>
    </w:p>
    <w:p>
      <w:pPr>
        <w:ind w:firstLine="560" w:firstLineChars="200"/>
        <w:jc w:val="both"/>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逐步完善各功能模块，淘汰或改善用户不喜欢的模块，通过网络调查发展用户喜欢的模块，完成一些实用小插件的开发以及提供基本的使用教程，形成自己的平台特色，占据一定市场地位。争取更权威的技术人员加入开发，进一步增强平台的可靠性。征集不同高校的后台管理人员，形成有效的管理体系，维护平台秩序，保证平台稳定发展。</w:t>
      </w:r>
    </w:p>
    <w:p>
      <w:pPr>
        <w:ind w:firstLine="320" w:firstLineChars="100"/>
        <w:jc w:val="both"/>
        <w:outlineLvl w:val="1"/>
        <w:rPr>
          <w:rFonts w:hint="default" w:eastAsiaTheme="minorEastAsia"/>
          <w:sz w:val="32"/>
          <w:szCs w:val="32"/>
          <w:lang w:val="en-US" w:eastAsia="zh-CN"/>
        </w:rPr>
      </w:pPr>
      <w:r>
        <w:rPr>
          <w:rFonts w:hint="eastAsia"/>
          <w:sz w:val="32"/>
          <w:szCs w:val="32"/>
          <w:lang w:val="en-US" w:eastAsia="zh-CN"/>
        </w:rPr>
        <w:t>4.2.1推广计划</w:t>
      </w:r>
    </w:p>
    <w:p>
      <w:pPr>
        <w:ind w:firstLine="560" w:firstLineChars="200"/>
        <w:jc w:val="both"/>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以互助为宗旨，利用各种网络媒体资源，先在各大高校进行宣传，将</w:t>
      </w:r>
      <w:r>
        <w:rPr>
          <w:rFonts w:hint="eastAsia" w:ascii="宋体" w:hAnsi="宋体" w:eastAsia="宋体" w:cs="宋体"/>
          <w:sz w:val="28"/>
          <w:szCs w:val="28"/>
        </w:rPr>
        <w:t>Mutual Platform</w:t>
      </w:r>
      <w:r>
        <w:rPr>
          <w:rFonts w:hint="eastAsia" w:ascii="宋体" w:hAnsi="宋体" w:eastAsia="宋体" w:cs="宋体"/>
          <w:sz w:val="28"/>
          <w:szCs w:val="28"/>
          <w:lang w:val="en-US" w:eastAsia="zh-CN"/>
        </w:rPr>
        <w:t>推广至学校，以达到多数人从了解到认知再到喜爱并运用的程度，从而打牢发展基础，快速提高平台核心竞争力。同时开发微信公众号，从当下流行的微信进行推广活动。会定期的举行线下交流活动，使得线上线下同时宣传，将半虚拟化发挥至极点，稳步扎实的把平台做</w:t>
      </w:r>
      <w:r>
        <w:rPr>
          <w:rFonts w:hint="eastAsia"/>
          <w:sz w:val="28"/>
          <w:szCs w:val="28"/>
          <w:lang w:val="en-US" w:eastAsia="zh-CN"/>
        </w:rPr>
        <w:t>大，逐步面向全国高校，努力打造成更具实力，更具影响力的平台，提供一个可靠高效的资源共享平台，让更多学者真正受益。</w:t>
      </w:r>
    </w:p>
    <w:p>
      <w:pPr>
        <w:jc w:val="both"/>
        <w:outlineLvl w:val="0"/>
        <w:rPr>
          <w:rFonts w:hint="eastAsia"/>
          <w:sz w:val="32"/>
          <w:szCs w:val="32"/>
        </w:rPr>
      </w:pPr>
    </w:p>
    <w:p>
      <w:pPr>
        <w:jc w:val="both"/>
        <w:outlineLvl w:val="0"/>
        <w:rPr>
          <w:rFonts w:hint="default" w:eastAsiaTheme="minorEastAsia"/>
          <w:sz w:val="32"/>
          <w:szCs w:val="32"/>
          <w:lang w:val="en-US" w:eastAsia="zh-CN"/>
        </w:rPr>
      </w:pPr>
      <w:r>
        <w:rPr>
          <w:rFonts w:hint="eastAsia"/>
          <w:sz w:val="32"/>
          <w:szCs w:val="32"/>
        </w:rPr>
        <w:t>第</w:t>
      </w:r>
      <w:r>
        <w:rPr>
          <w:rFonts w:hint="eastAsia"/>
          <w:sz w:val="32"/>
          <w:szCs w:val="32"/>
          <w:lang w:val="en-US" w:eastAsia="zh-CN"/>
        </w:rPr>
        <w:t>五</w:t>
      </w:r>
      <w:r>
        <w:rPr>
          <w:rFonts w:hint="eastAsia"/>
          <w:sz w:val="32"/>
          <w:szCs w:val="32"/>
        </w:rPr>
        <w:t>章问题分析</w:t>
      </w:r>
    </w:p>
    <w:p>
      <w:pPr>
        <w:jc w:val="both"/>
        <w:outlineLvl w:val="1"/>
        <w:rPr>
          <w:rFonts w:hint="eastAsia"/>
          <w:sz w:val="32"/>
          <w:szCs w:val="32"/>
          <w:lang w:val="en-US" w:eastAsia="zh-CN"/>
        </w:rPr>
      </w:pPr>
      <w:r>
        <w:rPr>
          <w:rFonts w:hint="eastAsia"/>
          <w:sz w:val="32"/>
          <w:szCs w:val="32"/>
          <w:lang w:val="en-US" w:eastAsia="zh-CN"/>
        </w:rPr>
        <w:t>５.１市场分析及措施</w:t>
      </w:r>
    </w:p>
    <w:p>
      <w:pPr>
        <w:jc w:val="both"/>
        <w:outlineLvl w:val="2"/>
        <w:rPr>
          <w:rFonts w:hint="eastAsia"/>
          <w:sz w:val="32"/>
          <w:szCs w:val="32"/>
          <w:lang w:val="en-US" w:eastAsia="zh-CN"/>
        </w:rPr>
      </w:pPr>
      <w:r>
        <w:rPr>
          <w:rFonts w:hint="eastAsia"/>
          <w:sz w:val="32"/>
          <w:szCs w:val="32"/>
          <w:lang w:val="en-US" w:eastAsia="zh-CN"/>
        </w:rPr>
        <w:t>５.１.１问题分析</w:t>
      </w:r>
    </w:p>
    <w:p>
      <w:pPr>
        <w:numPr>
          <w:ilvl w:val="0"/>
          <w:numId w:val="3"/>
        </w:numPr>
        <w:jc w:val="both"/>
        <w:outlineLvl w:val="2"/>
        <w:rPr>
          <w:rFonts w:hint="eastAsia"/>
          <w:sz w:val="32"/>
          <w:szCs w:val="32"/>
          <w:lang w:val="en-US" w:eastAsia="zh-CN"/>
        </w:rPr>
      </w:pPr>
      <w:r>
        <w:rPr>
          <w:rFonts w:hint="eastAsia"/>
          <w:sz w:val="32"/>
          <w:szCs w:val="32"/>
          <w:lang w:val="en-US" w:eastAsia="zh-CN"/>
        </w:rPr>
        <w:t>用户对产品信任度不够，前期市场推广难度高；</w:t>
      </w:r>
    </w:p>
    <w:p>
      <w:pPr>
        <w:jc w:val="both"/>
        <w:outlineLvl w:val="2"/>
        <w:rPr>
          <w:rFonts w:hint="default"/>
          <w:sz w:val="32"/>
          <w:szCs w:val="32"/>
          <w:lang w:val="en-US" w:eastAsia="zh-CN"/>
        </w:rPr>
      </w:pPr>
      <w:r>
        <w:rPr>
          <w:rFonts w:hint="eastAsia"/>
          <w:sz w:val="32"/>
          <w:szCs w:val="32"/>
          <w:lang w:val="en-US" w:eastAsia="zh-CN"/>
        </w:rPr>
        <w:t>（2）平台对用户身份认证采用校园身份认证方式，没有高校支持难以发展；</w:t>
      </w:r>
    </w:p>
    <w:p>
      <w:pPr>
        <w:numPr>
          <w:ilvl w:val="0"/>
          <w:numId w:val="0"/>
        </w:numPr>
        <w:jc w:val="both"/>
        <w:outlineLvl w:val="2"/>
        <w:rPr>
          <w:rFonts w:hint="default"/>
          <w:sz w:val="32"/>
          <w:szCs w:val="32"/>
          <w:lang w:val="en-US" w:eastAsia="zh-CN"/>
        </w:rPr>
      </w:pPr>
      <w:r>
        <w:rPr>
          <w:rFonts w:hint="eastAsia"/>
          <w:sz w:val="32"/>
          <w:szCs w:val="32"/>
          <w:lang w:val="en-US" w:eastAsia="zh-CN"/>
        </w:rPr>
        <w:t>（3）目前互联网信息行业发展迅速，存在相当多知名度高且发展完善的类似平台，如何在激烈的市场中求生存，是我们面临的问题之一。</w:t>
      </w:r>
    </w:p>
    <w:p>
      <w:pPr>
        <w:jc w:val="both"/>
        <w:outlineLvl w:val="2"/>
        <w:rPr>
          <w:rFonts w:hint="eastAsia"/>
          <w:sz w:val="32"/>
          <w:szCs w:val="32"/>
          <w:lang w:val="en-US" w:eastAsia="zh-CN"/>
        </w:rPr>
      </w:pPr>
      <w:r>
        <w:rPr>
          <w:rFonts w:hint="eastAsia"/>
          <w:sz w:val="32"/>
          <w:szCs w:val="32"/>
          <w:lang w:val="en-US" w:eastAsia="zh-CN"/>
        </w:rPr>
        <w:t>５.１.２解决措施</w:t>
      </w:r>
    </w:p>
    <w:p>
      <w:pPr>
        <w:numPr>
          <w:ilvl w:val="0"/>
          <w:numId w:val="4"/>
        </w:numPr>
        <w:jc w:val="both"/>
        <w:outlineLvl w:val="2"/>
        <w:rPr>
          <w:rFonts w:hint="default"/>
          <w:sz w:val="32"/>
          <w:szCs w:val="32"/>
          <w:lang w:val="en-US" w:eastAsia="zh-CN"/>
        </w:rPr>
      </w:pPr>
      <w:r>
        <w:rPr>
          <w:rFonts w:hint="eastAsia"/>
          <w:sz w:val="32"/>
          <w:szCs w:val="32"/>
          <w:lang w:val="en-US" w:eastAsia="zh-CN"/>
        </w:rPr>
        <w:t>前期利用媒体网络资源，进行大量的宣传，扩大产品的知名度；后期把握已有用户基础，培养用户信任感和依赖度，以求能在用户之间宣传，积极寻求新的推广模式；</w:t>
      </w:r>
    </w:p>
    <w:p>
      <w:pPr>
        <w:numPr>
          <w:ilvl w:val="0"/>
          <w:numId w:val="4"/>
        </w:numPr>
        <w:jc w:val="both"/>
        <w:outlineLvl w:val="2"/>
        <w:rPr>
          <w:rFonts w:hint="default"/>
          <w:sz w:val="32"/>
          <w:szCs w:val="32"/>
          <w:lang w:val="en-US" w:eastAsia="zh-CN"/>
        </w:rPr>
      </w:pPr>
      <w:r>
        <w:rPr>
          <w:rFonts w:hint="eastAsia"/>
          <w:sz w:val="32"/>
          <w:szCs w:val="32"/>
          <w:lang w:val="en-US" w:eastAsia="zh-CN"/>
        </w:rPr>
        <w:t>积极进行高校校内推广，争取获得高校支持，能够在高校内部进行推广，使得产品稳健发展，同时实现非校园身份注册使用，身份认证方式多元化，使得非学生用户也能够加入进来，共同学习，共同进步；</w:t>
      </w:r>
    </w:p>
    <w:p>
      <w:pPr>
        <w:numPr>
          <w:ilvl w:val="0"/>
          <w:numId w:val="4"/>
        </w:numPr>
        <w:ind w:left="0" w:leftChars="0" w:firstLine="0" w:firstLineChars="0"/>
        <w:jc w:val="both"/>
        <w:outlineLvl w:val="2"/>
        <w:rPr>
          <w:rFonts w:hint="eastAsia"/>
          <w:sz w:val="32"/>
          <w:szCs w:val="32"/>
          <w:lang w:val="en-US" w:eastAsia="zh-CN"/>
        </w:rPr>
      </w:pPr>
      <w:r>
        <w:rPr>
          <w:rFonts w:hint="eastAsia"/>
          <w:sz w:val="32"/>
          <w:szCs w:val="32"/>
          <w:lang w:val="en-US" w:eastAsia="zh-CN"/>
        </w:rPr>
        <w:t>细分市场，寻找有利的市场空白，创新产品，开发简单易上手的插件，提高用户体验感，提高核心竞争力，打造品牌文化。</w:t>
      </w:r>
    </w:p>
    <w:p>
      <w:pPr>
        <w:numPr>
          <w:ilvl w:val="0"/>
          <w:numId w:val="4"/>
        </w:numPr>
        <w:ind w:left="0" w:leftChars="0" w:firstLine="0" w:firstLineChars="0"/>
        <w:jc w:val="both"/>
        <w:outlineLvl w:val="2"/>
        <w:rPr>
          <w:rFonts w:hint="default"/>
          <w:sz w:val="32"/>
          <w:szCs w:val="32"/>
          <w:lang w:val="en-US" w:eastAsia="zh-CN"/>
        </w:rPr>
      </w:pPr>
      <w:r>
        <w:rPr>
          <w:rFonts w:hint="eastAsia"/>
          <w:sz w:val="32"/>
          <w:szCs w:val="32"/>
          <w:lang w:val="en-US" w:eastAsia="zh-CN"/>
        </w:rPr>
        <w:t>定期开展区域性，高校性，学院性的线下或者线上交流，吸纳新的人才加入。</w:t>
      </w:r>
    </w:p>
    <w:p>
      <w:pPr>
        <w:jc w:val="both"/>
        <w:outlineLvl w:val="1"/>
        <w:rPr>
          <w:rFonts w:hint="eastAsia"/>
          <w:sz w:val="32"/>
          <w:szCs w:val="32"/>
          <w:lang w:val="en-US" w:eastAsia="zh-CN"/>
        </w:rPr>
      </w:pPr>
      <w:r>
        <w:rPr>
          <w:rFonts w:hint="eastAsia"/>
          <w:sz w:val="32"/>
          <w:szCs w:val="32"/>
          <w:lang w:val="en-US" w:eastAsia="zh-CN"/>
        </w:rPr>
        <w:t>５.２技术问题及措施</w:t>
      </w:r>
    </w:p>
    <w:p>
      <w:pPr>
        <w:jc w:val="both"/>
        <w:outlineLvl w:val="2"/>
        <w:rPr>
          <w:rFonts w:hint="eastAsia"/>
          <w:sz w:val="32"/>
          <w:szCs w:val="32"/>
          <w:lang w:val="en-US" w:eastAsia="zh-CN"/>
        </w:rPr>
      </w:pPr>
      <w:r>
        <w:rPr>
          <w:rFonts w:hint="eastAsia"/>
          <w:sz w:val="32"/>
          <w:szCs w:val="32"/>
          <w:lang w:val="en-US" w:eastAsia="zh-CN"/>
        </w:rPr>
        <w:t>５.２.１问题分析</w:t>
      </w:r>
    </w:p>
    <w:p>
      <w:pPr>
        <w:numPr>
          <w:ilvl w:val="0"/>
          <w:numId w:val="5"/>
        </w:numPr>
        <w:jc w:val="both"/>
        <w:outlineLvl w:val="2"/>
        <w:rPr>
          <w:rFonts w:hint="eastAsia"/>
          <w:sz w:val="32"/>
          <w:szCs w:val="32"/>
          <w:lang w:val="en-US" w:eastAsia="zh-CN"/>
        </w:rPr>
      </w:pPr>
      <w:r>
        <w:rPr>
          <w:rFonts w:hint="eastAsia"/>
          <w:sz w:val="32"/>
          <w:szCs w:val="32"/>
          <w:lang w:val="en-US" w:eastAsia="zh-CN"/>
        </w:rPr>
        <w:t>由于技术人员现掌握技术有限，部分功能并未完成实现，有待完善；</w:t>
      </w:r>
    </w:p>
    <w:p>
      <w:pPr>
        <w:numPr>
          <w:ilvl w:val="0"/>
          <w:numId w:val="5"/>
        </w:numPr>
        <w:jc w:val="both"/>
        <w:outlineLvl w:val="2"/>
        <w:rPr>
          <w:rFonts w:hint="default"/>
          <w:sz w:val="32"/>
          <w:szCs w:val="32"/>
          <w:lang w:val="en-US" w:eastAsia="zh-CN"/>
        </w:rPr>
      </w:pPr>
      <w:r>
        <w:rPr>
          <w:rFonts w:hint="eastAsia"/>
          <w:sz w:val="32"/>
          <w:szCs w:val="32"/>
          <w:lang w:val="en-US" w:eastAsia="zh-CN"/>
        </w:rPr>
        <w:t>缺乏完善的平台安全、用户信息安全、用户违规行为处理等安全维护体系；</w:t>
      </w:r>
    </w:p>
    <w:p>
      <w:pPr>
        <w:numPr>
          <w:ilvl w:val="0"/>
          <w:numId w:val="5"/>
        </w:numPr>
        <w:jc w:val="both"/>
        <w:outlineLvl w:val="2"/>
        <w:rPr>
          <w:rFonts w:hint="default"/>
          <w:sz w:val="32"/>
          <w:szCs w:val="32"/>
          <w:lang w:val="en-US" w:eastAsia="zh-CN"/>
        </w:rPr>
      </w:pPr>
      <w:r>
        <w:rPr>
          <w:rFonts w:hint="eastAsia"/>
          <w:sz w:val="32"/>
          <w:szCs w:val="32"/>
          <w:lang w:val="en-US" w:eastAsia="zh-CN"/>
        </w:rPr>
        <w:t>互联网环境下新兴技术层出不穷，没有足够坚实的平台发展支撑。</w:t>
      </w:r>
    </w:p>
    <w:p>
      <w:pPr>
        <w:jc w:val="both"/>
        <w:outlineLvl w:val="2"/>
        <w:rPr>
          <w:rFonts w:hint="eastAsia"/>
          <w:sz w:val="32"/>
          <w:szCs w:val="32"/>
          <w:lang w:val="en-US" w:eastAsia="zh-CN"/>
        </w:rPr>
      </w:pPr>
      <w:r>
        <w:rPr>
          <w:rFonts w:hint="eastAsia"/>
          <w:sz w:val="32"/>
          <w:szCs w:val="32"/>
          <w:lang w:val="en-US" w:eastAsia="zh-CN"/>
        </w:rPr>
        <w:t>５.２.２解决措施</w:t>
      </w:r>
    </w:p>
    <w:p>
      <w:pPr>
        <w:numPr>
          <w:ilvl w:val="0"/>
          <w:numId w:val="6"/>
        </w:numPr>
        <w:jc w:val="both"/>
        <w:outlineLvl w:val="2"/>
        <w:rPr>
          <w:rFonts w:hint="default"/>
          <w:sz w:val="32"/>
          <w:szCs w:val="32"/>
          <w:lang w:val="en-US" w:eastAsia="zh-CN"/>
        </w:rPr>
      </w:pPr>
      <w:r>
        <w:rPr>
          <w:rFonts w:hint="eastAsia"/>
          <w:sz w:val="32"/>
          <w:szCs w:val="32"/>
          <w:lang w:val="en-US" w:eastAsia="zh-CN"/>
        </w:rPr>
        <w:t>通过自身深入学习、吸引技术人才加入等方式摸索提高团队技术水平，完善平台功能；</w:t>
      </w:r>
    </w:p>
    <w:p>
      <w:pPr>
        <w:numPr>
          <w:ilvl w:val="0"/>
          <w:numId w:val="6"/>
        </w:numPr>
        <w:jc w:val="both"/>
        <w:outlineLvl w:val="2"/>
        <w:rPr>
          <w:rFonts w:hint="default"/>
          <w:sz w:val="32"/>
          <w:szCs w:val="32"/>
          <w:lang w:val="en-US" w:eastAsia="zh-CN"/>
        </w:rPr>
      </w:pPr>
      <w:r>
        <w:rPr>
          <w:rFonts w:hint="eastAsia"/>
          <w:sz w:val="32"/>
          <w:szCs w:val="32"/>
          <w:lang w:val="en-US" w:eastAsia="zh-CN"/>
        </w:rPr>
        <w:t>形成优秀的技术创新团队，不断进行产品的研发与创新。</w:t>
      </w:r>
    </w:p>
    <w:p>
      <w:pPr>
        <w:jc w:val="both"/>
        <w:outlineLvl w:val="1"/>
        <w:rPr>
          <w:rFonts w:hint="eastAsia"/>
          <w:sz w:val="32"/>
          <w:szCs w:val="32"/>
          <w:lang w:val="en-US" w:eastAsia="zh-CN"/>
        </w:rPr>
      </w:pPr>
      <w:r>
        <w:rPr>
          <w:rFonts w:hint="eastAsia"/>
          <w:sz w:val="32"/>
          <w:szCs w:val="32"/>
          <w:lang w:val="en-US" w:eastAsia="zh-CN"/>
        </w:rPr>
        <w:t>５.３管理问题及措施</w:t>
      </w:r>
    </w:p>
    <w:p>
      <w:pPr>
        <w:jc w:val="both"/>
        <w:outlineLvl w:val="2"/>
        <w:rPr>
          <w:rFonts w:hint="eastAsia"/>
          <w:sz w:val="32"/>
          <w:szCs w:val="32"/>
          <w:lang w:val="en-US" w:eastAsia="zh-CN"/>
        </w:rPr>
      </w:pPr>
      <w:r>
        <w:rPr>
          <w:rFonts w:hint="eastAsia"/>
          <w:sz w:val="32"/>
          <w:szCs w:val="32"/>
          <w:lang w:val="en-US" w:eastAsia="zh-CN"/>
        </w:rPr>
        <w:t>５.３.１问题分析</w:t>
      </w:r>
    </w:p>
    <w:p>
      <w:pPr>
        <w:numPr>
          <w:ilvl w:val="0"/>
          <w:numId w:val="7"/>
        </w:numPr>
        <w:jc w:val="both"/>
        <w:outlineLvl w:val="2"/>
        <w:rPr>
          <w:rFonts w:hint="eastAsia"/>
          <w:sz w:val="32"/>
          <w:szCs w:val="32"/>
          <w:lang w:val="en-US" w:eastAsia="zh-CN"/>
        </w:rPr>
      </w:pPr>
      <w:r>
        <w:rPr>
          <w:rFonts w:hint="eastAsia"/>
          <w:sz w:val="32"/>
          <w:szCs w:val="32"/>
          <w:lang w:val="en-US" w:eastAsia="zh-CN"/>
        </w:rPr>
        <w:t>随着产品的不断推广，会导致管理与技术人员不足；</w:t>
      </w:r>
    </w:p>
    <w:p>
      <w:pPr>
        <w:numPr>
          <w:ilvl w:val="0"/>
          <w:numId w:val="7"/>
        </w:numPr>
        <w:jc w:val="both"/>
        <w:outlineLvl w:val="2"/>
        <w:rPr>
          <w:rFonts w:hint="default"/>
          <w:sz w:val="32"/>
          <w:szCs w:val="32"/>
          <w:lang w:val="en-US" w:eastAsia="zh-CN"/>
        </w:rPr>
      </w:pPr>
      <w:r>
        <w:rPr>
          <w:rFonts w:hint="eastAsia"/>
          <w:sz w:val="32"/>
          <w:szCs w:val="32"/>
          <w:lang w:val="en-US" w:eastAsia="zh-CN"/>
        </w:rPr>
        <w:t>团队内部磨合不够，管理与经营效率水平增长缓慢。</w:t>
      </w:r>
    </w:p>
    <w:p>
      <w:pPr>
        <w:jc w:val="both"/>
        <w:outlineLvl w:val="2"/>
        <w:rPr>
          <w:rFonts w:hint="default"/>
          <w:sz w:val="32"/>
          <w:szCs w:val="32"/>
          <w:lang w:val="en-US" w:eastAsia="zh-CN"/>
        </w:rPr>
      </w:pPr>
      <w:r>
        <w:rPr>
          <w:rFonts w:hint="eastAsia"/>
          <w:sz w:val="32"/>
          <w:szCs w:val="32"/>
          <w:lang w:val="en-US" w:eastAsia="zh-CN"/>
        </w:rPr>
        <w:t>５.３.２解决措施</w:t>
      </w:r>
    </w:p>
    <w:p>
      <w:pPr>
        <w:numPr>
          <w:ilvl w:val="0"/>
          <w:numId w:val="8"/>
        </w:numPr>
        <w:rPr>
          <w:rFonts w:hint="eastAsia"/>
          <w:sz w:val="28"/>
          <w:szCs w:val="28"/>
          <w:lang w:val="en-US" w:eastAsia="zh-CN"/>
        </w:rPr>
      </w:pPr>
      <w:r>
        <w:rPr>
          <w:rFonts w:hint="eastAsia"/>
          <w:sz w:val="28"/>
          <w:szCs w:val="28"/>
          <w:lang w:val="en-US" w:eastAsia="zh-CN"/>
        </w:rPr>
        <w:t>不断学习知名品牌的管理理念，丰富团队自身的管理理念；</w:t>
      </w:r>
    </w:p>
    <w:p>
      <w:pPr>
        <w:numPr>
          <w:ilvl w:val="0"/>
          <w:numId w:val="8"/>
        </w:numPr>
        <w:rPr>
          <w:rFonts w:hint="eastAsia"/>
          <w:sz w:val="28"/>
          <w:szCs w:val="28"/>
          <w:lang w:val="en-US" w:eastAsia="zh-CN"/>
        </w:rPr>
      </w:pPr>
      <w:r>
        <w:rPr>
          <w:rFonts w:hint="eastAsia"/>
          <w:sz w:val="28"/>
          <w:szCs w:val="28"/>
          <w:lang w:val="en-US" w:eastAsia="zh-CN"/>
        </w:rPr>
        <w:t>进行团队内部文化建设，形成团队特有凝聚力。</w:t>
      </w:r>
    </w:p>
    <w:p>
      <w:pPr>
        <w:jc w:val="both"/>
        <w:rPr>
          <w:rFonts w:hint="eastAsia"/>
          <w:sz w:val="32"/>
          <w:szCs w:val="32"/>
        </w:rPr>
      </w:pPr>
    </w:p>
    <w:p>
      <w:pPr>
        <w:jc w:val="center"/>
        <w:rPr>
          <w:sz w:val="32"/>
          <w:szCs w:val="32"/>
        </w:rPr>
      </w:pPr>
    </w:p>
    <w:sectPr>
      <w:footerReference r:id="rId8" w:type="first"/>
      <w:footerReference r:id="rId7"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FAC34"/>
    <w:multiLevelType w:val="singleLevel"/>
    <w:tmpl w:val="8A2FAC34"/>
    <w:lvl w:ilvl="0" w:tentative="0">
      <w:start w:val="1"/>
      <w:numFmt w:val="decimal"/>
      <w:suff w:val="nothing"/>
      <w:lvlText w:val="（%1）"/>
      <w:lvlJc w:val="left"/>
    </w:lvl>
  </w:abstractNum>
  <w:abstractNum w:abstractNumId="1">
    <w:nsid w:val="A7C41C79"/>
    <w:multiLevelType w:val="singleLevel"/>
    <w:tmpl w:val="A7C41C79"/>
    <w:lvl w:ilvl="0" w:tentative="0">
      <w:start w:val="2"/>
      <w:numFmt w:val="chineseCounting"/>
      <w:suff w:val="nothing"/>
      <w:lvlText w:val="第%1章　"/>
      <w:lvlJc w:val="left"/>
      <w:rPr>
        <w:rFonts w:hint="eastAsia"/>
      </w:rPr>
    </w:lvl>
  </w:abstractNum>
  <w:abstractNum w:abstractNumId="2">
    <w:nsid w:val="AD64DFEF"/>
    <w:multiLevelType w:val="singleLevel"/>
    <w:tmpl w:val="AD64DFEF"/>
    <w:lvl w:ilvl="0" w:tentative="0">
      <w:start w:val="1"/>
      <w:numFmt w:val="decimal"/>
      <w:suff w:val="nothing"/>
      <w:lvlText w:val="（%1）"/>
      <w:lvlJc w:val="left"/>
    </w:lvl>
  </w:abstractNum>
  <w:abstractNum w:abstractNumId="3">
    <w:nsid w:val="C9EA506C"/>
    <w:multiLevelType w:val="singleLevel"/>
    <w:tmpl w:val="C9EA506C"/>
    <w:lvl w:ilvl="0" w:tentative="0">
      <w:start w:val="1"/>
      <w:numFmt w:val="decimal"/>
      <w:suff w:val="nothing"/>
      <w:lvlText w:val="（%1）"/>
      <w:lvlJc w:val="left"/>
    </w:lvl>
  </w:abstractNum>
  <w:abstractNum w:abstractNumId="4">
    <w:nsid w:val="CF3707D8"/>
    <w:multiLevelType w:val="singleLevel"/>
    <w:tmpl w:val="CF3707D8"/>
    <w:lvl w:ilvl="0" w:tentative="0">
      <w:start w:val="1"/>
      <w:numFmt w:val="decimal"/>
      <w:suff w:val="nothing"/>
      <w:lvlText w:val="（%1）"/>
      <w:lvlJc w:val="left"/>
    </w:lvl>
  </w:abstractNum>
  <w:abstractNum w:abstractNumId="5">
    <w:nsid w:val="F35E7D00"/>
    <w:multiLevelType w:val="singleLevel"/>
    <w:tmpl w:val="F35E7D00"/>
    <w:lvl w:ilvl="0" w:tentative="0">
      <w:start w:val="1"/>
      <w:numFmt w:val="decimal"/>
      <w:suff w:val="nothing"/>
      <w:lvlText w:val="（%1）"/>
      <w:lvlJc w:val="left"/>
    </w:lvl>
  </w:abstractNum>
  <w:abstractNum w:abstractNumId="6">
    <w:nsid w:val="F722F9E2"/>
    <w:multiLevelType w:val="singleLevel"/>
    <w:tmpl w:val="F722F9E2"/>
    <w:lvl w:ilvl="0" w:tentative="0">
      <w:start w:val="1"/>
      <w:numFmt w:val="decimal"/>
      <w:suff w:val="nothing"/>
      <w:lvlText w:val="（%1）"/>
      <w:lvlJc w:val="left"/>
    </w:lvl>
  </w:abstractNum>
  <w:abstractNum w:abstractNumId="7">
    <w:nsid w:val="F94A95A5"/>
    <w:multiLevelType w:val="singleLevel"/>
    <w:tmpl w:val="F94A95A5"/>
    <w:lvl w:ilvl="0" w:tentative="0">
      <w:start w:val="1"/>
      <w:numFmt w:val="decimal"/>
      <w:suff w:val="nothing"/>
      <w:lvlText w:val="（%1）"/>
      <w:lvlJc w:val="left"/>
    </w:lvl>
  </w:abstractNum>
  <w:num w:numId="1">
    <w:abstractNumId w:val="1"/>
  </w:num>
  <w:num w:numId="2">
    <w:abstractNumId w:val="5"/>
  </w:num>
  <w:num w:numId="3">
    <w:abstractNumId w:val="6"/>
  </w:num>
  <w:num w:numId="4">
    <w:abstractNumId w:val="0"/>
  </w:num>
  <w:num w:numId="5">
    <w:abstractNumId w:val="3"/>
  </w:num>
  <w:num w:numId="6">
    <w:abstractNumId w:val="7"/>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 .">
    <w15:presenceInfo w15:providerId="WPS Office" w15:userId="323425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34AE9"/>
    <w:rsid w:val="03B91C0C"/>
    <w:rsid w:val="083E1315"/>
    <w:rsid w:val="0843731F"/>
    <w:rsid w:val="14565323"/>
    <w:rsid w:val="25A32DFD"/>
    <w:rsid w:val="25B84F85"/>
    <w:rsid w:val="25C60DCE"/>
    <w:rsid w:val="2C9C41F0"/>
    <w:rsid w:val="2DC5299F"/>
    <w:rsid w:val="36F06FE3"/>
    <w:rsid w:val="37904E43"/>
    <w:rsid w:val="5B534AE9"/>
    <w:rsid w:val="5F5702C6"/>
    <w:rsid w:val="6F8915D7"/>
    <w:rsid w:val="72B33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2019-03-30T13:00:00Z</dcterms:created>
  <dc:creator>L .</dc:creator>
  <cp:lastModifiedBy>偏激的人</cp:lastModifiedBy>
  <dcterms:modified xsi:type="dcterms:W3CDTF">2019-04-07T10:49:25Z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